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media/image1.jpeg" ContentType="image/jpeg"/>
  <Override PartName="/word/media/image2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722" w:type="dxa"/>
        <w:jc w:val="center"/>
        <w:tblInd w:w="97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834"/>
        <w:gridCol w:w="4392"/>
        <w:gridCol w:w="1951"/>
        <w:gridCol w:w="1545"/>
      </w:tblGrid>
      <w:tr>
        <w:tblPrEx>
          <w:shd w:val="clear" w:color="auto" w:fill="d0ddef"/>
        </w:tblPrEx>
        <w:trPr>
          <w:trHeight w:val="375" w:hRule="atLeast"/>
        </w:trPr>
        <w:tc>
          <w:tcPr>
            <w:tcW w:type="dxa" w:w="972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740" w:hRule="atLeast"/>
        </w:trPr>
        <w:tc>
          <w:tcPr>
            <w:tcW w:type="dxa" w:w="1834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spacing w:after="0" w:line="240" w:lineRule="auto"/>
              <w:jc w:val="right"/>
            </w:pPr>
            <w:r>
              <w:rPr>
                <w:rStyle w:val="Aucun"/>
                <w:rFonts w:ascii="Calibri" w:cs="Calibri" w:hAnsi="Calibri" w:eastAsia="Calibri"/>
                <w:b w:val="1"/>
                <w:bCs w:val="1"/>
                <w:rtl w:val="0"/>
                <w:lang w:val="fr-FR"/>
              </w:rPr>
              <w:t>VESSEL</w:t>
            </w:r>
            <w:r>
              <w:rPr>
                <w:rStyle w:val="Aucun"/>
                <w:rFonts w:ascii="Calibri" w:cs="Calibri" w:hAnsi="Calibri" w:eastAsia="Calibri"/>
                <w:b w:val="1"/>
                <w:bCs w:val="1"/>
                <w:rtl w:val="0"/>
                <w:lang w:val="fr-FR"/>
              </w:rPr>
              <w:t> </w:t>
            </w:r>
            <w:r>
              <w:rPr>
                <w:rStyle w:val="Aucun"/>
                <w:rFonts w:ascii="Calibri" w:cs="Calibri" w:hAnsi="Calibri" w:eastAsia="Calibri"/>
                <w:b w:val="1"/>
                <w:bCs w:val="1"/>
                <w:rtl w:val="0"/>
                <w:lang w:val="fr-FR"/>
              </w:rPr>
              <w:t>:</w:t>
            </w:r>
          </w:p>
        </w:tc>
        <w:tc>
          <w:tcPr>
            <w:tcW w:type="dxa" w:w="439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</w:pPr>
            <w:r>
              <w:rPr>
                <w:rStyle w:val="Aucun"/>
                <w:rFonts w:ascii="Calibri" w:cs="Calibri" w:hAnsi="Calibri" w:eastAsia="Calibri"/>
                <w:sz w:val="22"/>
                <w:szCs w:val="22"/>
                <w:rtl w:val="0"/>
                <w:lang w:val="fr-FR"/>
              </w:rPr>
              <w:t>{</w:t>
            </w:r>
            <w:r>
              <w:rPr>
                <w:rStyle w:val="Aucun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deliveryNote.purchaseOrder.deliveryInformation.vessel</w:t>
            </w:r>
            <w:r>
              <w:rPr>
                <w:rStyle w:val="Aucun"/>
                <w:rFonts w:ascii="Calibri" w:cs="Calibri" w:hAnsi="Calibri" w:eastAsia="Calibri"/>
                <w:sz w:val="22"/>
                <w:szCs w:val="22"/>
                <w:rtl w:val="0"/>
                <w:lang w:val="fr-FR"/>
              </w:rPr>
              <w:t>}</w:t>
            </w:r>
          </w:p>
        </w:tc>
        <w:tc>
          <w:tcPr>
            <w:tcW w:type="dxa" w:w="19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spacing w:after="0" w:line="240" w:lineRule="auto"/>
              <w:jc w:val="right"/>
            </w:pPr>
            <w:r>
              <w:rPr>
                <w:rStyle w:val="Aucun"/>
                <w:rFonts w:ascii="Calibri" w:cs="Calibri" w:hAnsi="Calibri" w:eastAsia="Calibri"/>
                <w:b w:val="1"/>
                <w:bCs w:val="1"/>
                <w:rtl w:val="0"/>
                <w:lang w:val="fr-FR"/>
              </w:rPr>
              <w:t>DATE</w:t>
            </w:r>
            <w:r>
              <w:rPr>
                <w:rStyle w:val="Aucun"/>
                <w:rFonts w:ascii="Calibri" w:cs="Calibri" w:hAnsi="Calibri" w:eastAsia="Calibri"/>
                <w:b w:val="1"/>
                <w:bCs w:val="1"/>
                <w:rtl w:val="0"/>
                <w:lang w:val="fr-FR"/>
              </w:rPr>
              <w:t> </w:t>
            </w:r>
            <w:r>
              <w:rPr>
                <w:rStyle w:val="Aucun"/>
                <w:rFonts w:ascii="Calibri" w:cs="Calibri" w:hAnsi="Calibri" w:eastAsia="Calibri"/>
                <w:b w:val="1"/>
                <w:bCs w:val="1"/>
                <w:rtl w:val="0"/>
                <w:lang w:val="fr-FR"/>
              </w:rPr>
              <w:t>:</w:t>
            </w:r>
          </w:p>
        </w:tc>
        <w:tc>
          <w:tcPr>
            <w:tcW w:type="dxa" w:w="1545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</w:pPr>
            <w:r>
              <w:rPr>
                <w:rStyle w:val="Aucun"/>
                <w:rtl w:val="0"/>
                <w:lang w:val="fr-FR"/>
              </w:rPr>
              <w:t>{</w:t>
            </w:r>
            <w:r>
              <w:rPr>
                <w:rStyle w:val="Aucun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creationDat</w:t>
            </w:r>
            <w:r>
              <w:rPr>
                <w:rStyle w:val="Aucun"/>
                <w:rFonts w:ascii="Calibri" w:cs="Calibri" w:hAnsi="Calibri" w:eastAsia="Calibri"/>
                <w:sz w:val="22"/>
                <w:szCs w:val="22"/>
                <w:rtl w:val="0"/>
                <w:lang w:val="fr-FR"/>
              </w:rPr>
              <w:t>e|date}</w:t>
            </w:r>
          </w:p>
        </w:tc>
      </w:tr>
      <w:tr>
        <w:tblPrEx>
          <w:shd w:val="clear" w:color="auto" w:fill="d0ddef"/>
        </w:tblPrEx>
        <w:trPr>
          <w:trHeight w:val="1220" w:hRule="atLeast"/>
        </w:trPr>
        <w:tc>
          <w:tcPr>
            <w:tcW w:type="dxa" w:w="1834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spacing w:after="0" w:line="240" w:lineRule="auto"/>
              <w:jc w:val="right"/>
            </w:pPr>
            <w:r>
              <w:rPr>
                <w:rStyle w:val="Aucun"/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CONTACT PERSON :</w:t>
            </w:r>
          </w:p>
        </w:tc>
        <w:tc>
          <w:tcPr>
            <w:tcW w:type="dxa" w:w="439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</w:pPr>
            <w:r>
              <w:rPr>
                <w:rStyle w:val="Aucun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{deliveryNote.purchaseOrder</w:t>
            </w:r>
            <w:r>
              <w:rPr>
                <w:rStyle w:val="Aucun"/>
                <w:rFonts w:ascii="Calibri" w:cs="Calibri" w:hAnsi="Calibri" w:eastAsia="Calibri"/>
                <w:sz w:val="22"/>
                <w:szCs w:val="22"/>
                <w:rtl w:val="0"/>
                <w:lang w:val="fr-FR"/>
              </w:rPr>
              <w:t>.customer.contacts[0].name}</w:t>
            </w:r>
          </w:p>
        </w:tc>
        <w:tc>
          <w:tcPr>
            <w:tcW w:type="dxa" w:w="19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spacing w:after="0" w:line="240" w:lineRule="auto"/>
              <w:jc w:val="right"/>
            </w:pPr>
            <w:r>
              <w:rPr>
                <w:rStyle w:val="Aucun"/>
                <w:rFonts w:ascii="Calibri" w:cs="Calibri" w:hAnsi="Calibri" w:eastAsia="Calibri"/>
                <w:b w:val="1"/>
                <w:bCs w:val="1"/>
                <w:rtl w:val="0"/>
                <w:lang w:val="fr-FR"/>
              </w:rPr>
              <w:t>PORT :</w:t>
            </w:r>
          </w:p>
        </w:tc>
        <w:tc>
          <w:tcPr>
            <w:tcW w:type="dxa" w:w="1545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r défaut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rStyle w:val="Aucun"/>
                <w:rFonts w:ascii="Calibri" w:cs="Calibri" w:hAnsi="Calibri" w:eastAsia="Calibri"/>
                <w:rtl w:val="0"/>
                <w:lang w:val="en-US"/>
              </w:rPr>
              <w:t>{deliveryNote.purchaseOrder.deliveryInformation.</w:t>
            </w:r>
            <w:r>
              <w:rPr>
                <w:rStyle w:val="Aucun"/>
                <w:rFonts w:ascii="Calibri" w:cs="Calibri" w:hAnsi="Calibri" w:eastAsia="Calibri"/>
                <w:rtl w:val="0"/>
                <w:lang w:val="fr-FR"/>
              </w:rPr>
              <w:t>port</w:t>
            </w:r>
            <w:r>
              <w:rPr>
                <w:rStyle w:val="Aucun"/>
                <w:rFonts w:ascii="Calibri" w:cs="Calibri" w:hAnsi="Calibri" w:eastAsia="Calibri"/>
                <w:rtl w:val="0"/>
                <w:lang w:val="en-US"/>
              </w:rPr>
              <w:t>}</w:t>
            </w:r>
          </w:p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1834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spacing w:after="0" w:line="240" w:lineRule="auto"/>
              <w:jc w:val="right"/>
            </w:pPr>
            <w:r>
              <w:rPr>
                <w:rStyle w:val="Aucun"/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YOUR REF :</w:t>
            </w:r>
          </w:p>
        </w:tc>
        <w:tc>
          <w:tcPr>
            <w:tcW w:type="dxa" w:w="439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</w:pPr>
            <w:r>
              <w:rPr>
                <w:rStyle w:val="Aucun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{deliveryNote.purchaseOrder.</w:t>
            </w:r>
            <w:r>
              <w:rPr>
                <w:rStyle w:val="Aucun"/>
                <w:rFonts w:ascii="Calibri" w:cs="Calibri" w:hAnsi="Calibri" w:eastAsia="Calibri"/>
                <w:sz w:val="22"/>
                <w:szCs w:val="22"/>
                <w:rtl w:val="0"/>
                <w:lang w:val="fr-FR"/>
              </w:rPr>
              <w:t>poNumber</w:t>
            </w:r>
            <w:r>
              <w:rPr>
                <w:rStyle w:val="Aucun"/>
                <w:rFonts w:ascii="Calibri" w:cs="Calibri" w:hAnsi="Calibri" w:eastAsia="Calibri"/>
                <w:sz w:val="22"/>
                <w:szCs w:val="22"/>
                <w:rtl w:val="0"/>
                <w:lang w:val="fr-FR"/>
              </w:rPr>
              <w:t>}</w:t>
            </w:r>
            <w:r>
              <w:rPr>
                <w:rStyle w:val="Aucun"/>
                <w:rFonts w:ascii="Calibri" w:cs="Calibri" w:hAnsi="Calibri" w:eastAsia="Calibri"/>
                <w:sz w:val="22"/>
                <w:szCs w:val="22"/>
                <w:lang w:val="fr-FR"/>
              </w:rPr>
            </w:r>
          </w:p>
        </w:tc>
        <w:tc>
          <w:tcPr>
            <w:tcW w:type="dxa" w:w="19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spacing w:after="0" w:line="240" w:lineRule="auto"/>
              <w:jc w:val="right"/>
            </w:pPr>
            <w:r>
              <w:rPr>
                <w:rStyle w:val="Aucun"/>
                <w:rFonts w:ascii="Calibri" w:cs="Calibri" w:hAnsi="Calibri" w:eastAsia="Calibri"/>
                <w:b w:val="1"/>
                <w:bCs w:val="1"/>
                <w:rtl w:val="0"/>
                <w:lang w:val="fr-FR"/>
              </w:rPr>
              <w:t>DUE DATE :</w:t>
            </w:r>
          </w:p>
        </w:tc>
        <w:tc>
          <w:tcPr>
            <w:tcW w:type="dxa" w:w="1545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</w:pPr>
            <w:r>
              <w:rPr>
                <w:rStyle w:val="Aucun"/>
                <w:rFonts w:ascii="Calibri" w:cs="Calibri" w:hAnsi="Calibri" w:eastAsia="Calibri"/>
                <w:sz w:val="22"/>
                <w:szCs w:val="22"/>
                <w:rtl w:val="0"/>
                <w:lang w:val="en-US"/>
                <w14:shadow w14:sx="100000" w14:sy="100000" w14:kx="0" w14:ky="0" w14:algn="tl" w14:blurRad="50800" w14:dist="19050" w14:dir="2700000">
                  <w14:srgbClr w14:val="000000">
                    <w14:alpha w14:val="60000"/>
                  </w14:srgbClr>
                </w14:shadow>
              </w:rPr>
              <w:t>{deadLine</w:t>
            </w:r>
            <w:r>
              <w:rPr>
                <w:rStyle w:val="Aucun"/>
                <w:rFonts w:ascii="Calibri" w:cs="Calibri" w:hAnsi="Calibri" w:eastAsia="Calibri"/>
                <w:sz w:val="22"/>
                <w:szCs w:val="22"/>
                <w:rtl w:val="0"/>
                <w:lang w:val="fr-FR"/>
                <w14:shadow w14:sx="100000" w14:sy="100000" w14:kx="0" w14:ky="0" w14:algn="tl" w14:blurRad="50800" w14:dist="19050" w14:dir="2700000">
                  <w14:srgbClr w14:val="000000">
                    <w14:alpha w14:val="60000"/>
                  </w14:srgbClr>
                </w14:shadow>
              </w:rPr>
              <w:t>|date</w:t>
            </w:r>
            <w:r>
              <w:rPr>
                <w:rStyle w:val="Aucun"/>
                <w:rFonts w:ascii="Calibri" w:cs="Calibri" w:hAnsi="Calibri" w:eastAsia="Calibri"/>
                <w:sz w:val="22"/>
                <w:szCs w:val="22"/>
                <w:rtl w:val="0"/>
                <w:lang w:val="en-US"/>
                <w14:shadow w14:sx="100000" w14:sy="100000" w14:kx="0" w14:ky="0" w14:algn="tl" w14:blurRad="50800" w14:dist="19050" w14:dir="2700000">
                  <w14:srgbClr w14:val="000000">
                    <w14:alpha w14:val="60000"/>
                  </w14:srgbClr>
                </w14:shadow>
              </w:rPr>
              <w:t>}</w:t>
            </w:r>
          </w:p>
        </w:tc>
      </w:tr>
      <w:tr>
        <w:tblPrEx>
          <w:shd w:val="clear" w:color="auto" w:fill="d0ddef"/>
        </w:tblPrEx>
        <w:trPr>
          <w:trHeight w:val="740" w:hRule="atLeast"/>
        </w:trPr>
        <w:tc>
          <w:tcPr>
            <w:tcW w:type="dxa" w:w="1834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spacing w:after="0" w:line="240" w:lineRule="auto"/>
              <w:jc w:val="right"/>
            </w:pPr>
            <w:r>
              <w:rPr>
                <w:rStyle w:val="Aucun"/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BILL TO :</w:t>
            </w:r>
          </w:p>
        </w:tc>
        <w:tc>
          <w:tcPr>
            <w:tcW w:type="dxa" w:w="439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</w:pPr>
            <w:r>
              <w:rPr>
                <w:rStyle w:val="Aucun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{deliveryNote.purchaseOrder.</w:t>
            </w:r>
            <w:r>
              <w:rPr>
                <w:rStyle w:val="Aucun"/>
                <w:rFonts w:ascii="Calibri" w:cs="Calibri" w:hAnsi="Calibri" w:eastAsia="Calibri"/>
                <w:sz w:val="22"/>
                <w:szCs w:val="22"/>
                <w:rtl w:val="0"/>
                <w:lang w:val="fr-FR"/>
              </w:rPr>
              <w:t>customer.name}</w:t>
            </w:r>
          </w:p>
        </w:tc>
        <w:tc>
          <w:tcPr>
            <w:tcW w:type="dxa" w:w="19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spacing w:after="0" w:line="240" w:lineRule="auto"/>
              <w:jc w:val="right"/>
            </w:pPr>
            <w:r>
              <w:rPr>
                <w:rStyle w:val="Aucun"/>
                <w:rFonts w:ascii="Calibri" w:cs="Calibri" w:hAnsi="Calibri" w:eastAsia="Calibri"/>
                <w:b w:val="1"/>
                <w:bCs w:val="1"/>
                <w:rtl w:val="0"/>
                <w:lang w:val="fr-FR"/>
              </w:rPr>
              <w:t>DELIVERY NOTE N :</w:t>
            </w:r>
          </w:p>
        </w:tc>
        <w:tc>
          <w:tcPr>
            <w:tcW w:type="dxa" w:w="1545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</w:pPr>
            <w:r>
              <w:rPr>
                <w:rStyle w:val="Aucun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fr-FR"/>
              </w:rPr>
              <w:t>{</w:t>
            </w:r>
            <w:r>
              <w:rPr>
                <w:rStyle w:val="Aucun"/>
                <w:rtl w:val="0"/>
                <w:lang w:val="en-US"/>
              </w:rPr>
              <w:t>deliveryNote.id</w:t>
            </w:r>
            <w:r>
              <w:rPr>
                <w:rStyle w:val="Aucun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fr-FR"/>
              </w:rPr>
              <w:t>}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834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9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spacing w:after="0" w:line="240" w:lineRule="auto"/>
              <w:jc w:val="right"/>
            </w:pPr>
            <w:r>
              <w:rPr>
                <w:rStyle w:val="Aucun"/>
                <w:rFonts w:ascii="Calibri" w:cs="Calibri" w:hAnsi="Calibri" w:eastAsia="Calibri"/>
                <w:b w:val="1"/>
                <w:bCs w:val="1"/>
                <w:rtl w:val="0"/>
                <w:lang w:val="fr-FR"/>
              </w:rPr>
              <w:t>INVOICE N :</w:t>
            </w:r>
          </w:p>
        </w:tc>
        <w:tc>
          <w:tcPr>
            <w:tcW w:type="dxa" w:w="1545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</w:pPr>
            <w:r>
              <w:rPr>
                <w:rStyle w:val="Aucun"/>
                <w:rtl w:val="0"/>
                <w:lang w:val="fr-FR"/>
              </w:rPr>
              <w:t>{</w:t>
            </w:r>
            <w:r>
              <w:rPr>
                <w:rStyle w:val="Aucun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id</w:t>
            </w:r>
            <w:r>
              <w:rPr>
                <w:rStyle w:val="Aucun"/>
                <w:rFonts w:ascii="Calibri" w:cs="Calibri" w:hAnsi="Calibri" w:eastAsia="Calibri"/>
                <w:sz w:val="22"/>
                <w:szCs w:val="22"/>
                <w:rtl w:val="0"/>
                <w:lang w:val="fr-FR"/>
              </w:rPr>
              <w:t>}</w:t>
            </w:r>
          </w:p>
        </w:tc>
      </w:tr>
      <w:tr>
        <w:tblPrEx>
          <w:shd w:val="clear" w:color="auto" w:fill="d0ddef"/>
        </w:tblPrEx>
        <w:trPr>
          <w:trHeight w:val="305" w:hRule="atLeast"/>
        </w:trPr>
        <w:tc>
          <w:tcPr>
            <w:tcW w:type="dxa" w:w="9722"/>
            <w:gridSpan w:val="4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orps"/>
        <w:widowControl w:val="0"/>
        <w:ind w:left="864" w:hanging="864"/>
        <w:jc w:val="center"/>
      </w:pPr>
    </w:p>
    <w:p>
      <w:pPr>
        <w:pStyle w:val="Corps C"/>
        <w:widowControl w:val="0"/>
        <w:ind w:left="756" w:hanging="756"/>
        <w:jc w:val="center"/>
      </w:pPr>
    </w:p>
    <w:p>
      <w:pPr>
        <w:pStyle w:val="Corps C A"/>
        <w:widowControl w:val="0"/>
        <w:ind w:left="648" w:hanging="648"/>
        <w:jc w:val="center"/>
        <w:rPr>
          <w:rStyle w:val="Aucun A"/>
        </w:rPr>
      </w:pPr>
    </w:p>
    <w:tbl>
      <w:tblPr>
        <w:tblW w:w="9824" w:type="dxa"/>
        <w:jc w:val="center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663"/>
        <w:gridCol w:w="4814"/>
        <w:gridCol w:w="1066"/>
        <w:gridCol w:w="929"/>
        <w:gridCol w:w="1134"/>
        <w:gridCol w:w="1218"/>
      </w:tblGrid>
      <w:tr>
        <w:tblPrEx>
          <w:shd w:val="clear" w:color="auto" w:fill="5b9bd5"/>
        </w:tblPrEx>
        <w:trPr>
          <w:trHeight w:val="500" w:hRule="atLeast"/>
          <w:tblHeader/>
        </w:trPr>
        <w:tc>
          <w:tcPr>
            <w:tcW w:type="dxa" w:w="66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92"/>
            </w:tcMar>
            <w:vAlign w:val="center"/>
          </w:tcPr>
          <w:p>
            <w:pPr>
              <w:pStyle w:val="Corps A"/>
              <w:ind w:right="112"/>
              <w:jc w:val="center"/>
            </w:pPr>
            <w:r>
              <w:rPr>
                <w:rStyle w:val="Aucun"/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N</w:t>
            </w:r>
            <w:r>
              <w:rPr>
                <w:rStyle w:val="Aucun"/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°</w:t>
            </w:r>
          </w:p>
        </w:tc>
        <w:tc>
          <w:tcPr>
            <w:tcW w:type="dxa" w:w="481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92"/>
            </w:tcMar>
            <w:vAlign w:val="center"/>
          </w:tcPr>
          <w:p>
            <w:pPr>
              <w:pStyle w:val="Corps A"/>
              <w:spacing w:after="0" w:line="240" w:lineRule="auto"/>
              <w:ind w:right="112"/>
              <w:jc w:val="center"/>
            </w:pPr>
            <w:r>
              <w:rPr>
                <w:rStyle w:val="Aucun"/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Description</w:t>
            </w:r>
          </w:p>
        </w:tc>
        <w:tc>
          <w:tcPr>
            <w:tcW w:type="dxa" w:w="1066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92"/>
            </w:tcMar>
            <w:vAlign w:val="center"/>
          </w:tcPr>
          <w:p>
            <w:pPr>
              <w:pStyle w:val="Corps A"/>
              <w:spacing w:after="0" w:line="240" w:lineRule="auto"/>
              <w:ind w:right="112"/>
              <w:jc w:val="center"/>
            </w:pPr>
            <w:r>
              <w:rPr>
                <w:rStyle w:val="Aucun"/>
                <w:rFonts w:ascii="Calibri" w:cs="Calibri" w:hAnsi="Calibri" w:eastAsia="Calibri"/>
                <w:b w:val="1"/>
                <w:bCs w:val="1"/>
                <w:caps w:val="1"/>
                <w:rtl w:val="0"/>
                <w:lang w:val="en-US"/>
              </w:rPr>
              <w:t>Q</w:t>
            </w:r>
            <w:r>
              <w:rPr>
                <w:rStyle w:val="Aucun"/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uantity</w:t>
            </w:r>
          </w:p>
        </w:tc>
        <w:tc>
          <w:tcPr>
            <w:tcW w:type="dxa" w:w="92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92"/>
            </w:tcMar>
            <w:vAlign w:val="center"/>
          </w:tcPr>
          <w:p>
            <w:pPr>
              <w:pStyle w:val="Corps A"/>
              <w:spacing w:after="0" w:line="240" w:lineRule="auto"/>
              <w:ind w:right="112"/>
              <w:jc w:val="center"/>
            </w:pPr>
            <w:r>
              <w:rPr>
                <w:rStyle w:val="Aucun"/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Unity</w:t>
            </w:r>
          </w:p>
        </w:tc>
        <w:tc>
          <w:tcPr>
            <w:tcW w:type="dxa" w:w="113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92"/>
            </w:tcMar>
            <w:vAlign w:val="center"/>
          </w:tcPr>
          <w:p>
            <w:pPr>
              <w:pStyle w:val="Corps A"/>
              <w:spacing w:after="0" w:line="240" w:lineRule="auto"/>
              <w:ind w:right="112"/>
              <w:jc w:val="center"/>
            </w:pPr>
            <w:r>
              <w:rPr>
                <w:rStyle w:val="Aucun"/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PRICE</w:t>
            </w:r>
          </w:p>
        </w:tc>
        <w:tc>
          <w:tcPr>
            <w:tcW w:type="dxa" w:w="121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92"/>
            </w:tcMar>
            <w:vAlign w:val="center"/>
          </w:tcPr>
          <w:p>
            <w:pPr>
              <w:pStyle w:val="Corps A"/>
              <w:spacing w:after="0" w:line="240" w:lineRule="auto"/>
              <w:ind w:right="112"/>
              <w:jc w:val="center"/>
            </w:pPr>
            <w:r>
              <w:rPr>
                <w:rStyle w:val="Aucun"/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AMOUNT</w:t>
            </w:r>
          </w:p>
        </w:tc>
      </w:tr>
      <w:tr>
        <w:tblPrEx>
          <w:shd w:val="clear" w:color="auto" w:fill="d0ddef"/>
        </w:tblPrEx>
        <w:trPr>
          <w:trHeight w:val="3481" w:hRule="atLeast"/>
        </w:trPr>
        <w:tc>
          <w:tcPr>
            <w:tcW w:type="dxa" w:w="663"/>
            <w:tcBorders>
              <w:top w:val="single" w:color="bfbfbf" w:sz="4" w:space="0" w:shadow="0" w:frame="0"/>
              <w:left w:val="single" w:color="bfbfbf" w:sz="4" w:space="0" w:shadow="0" w:frame="0"/>
              <w:bottom w:val="nil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A"/>
              <w:spacing w:after="0" w:line="240" w:lineRule="auto"/>
              <w:jc w:val="center"/>
            </w:pPr>
            <w:r>
              <w:rPr>
                <w:rStyle w:val="Aucun"/>
                <w:rFonts w:ascii="Menlo" w:hAnsi="Menlo"/>
                <w:rtl w:val="0"/>
                <w:lang w:val="en-US"/>
              </w:rPr>
              <w:t>{</w:t>
            </w:r>
            <w:r>
              <w:rPr>
                <w:rStyle w:val="Aucun"/>
                <w:rFonts w:ascii="Helvetica Neue" w:hAnsi="Helvetica Neue"/>
                <w:rtl w:val="0"/>
                <w:lang w:val="fr-FR"/>
              </w:rPr>
              <w:t>#</w:t>
            </w:r>
            <w:r>
              <w:rPr>
                <w:rStyle w:val="Aucun"/>
                <w:rtl w:val="0"/>
                <w:lang w:val="en-US"/>
              </w:rPr>
              <w:t>deliveryNote.purchaseOrder</w:t>
            </w:r>
            <w:r>
              <w:rPr>
                <w:rStyle w:val="Aucun"/>
                <w:rtl w:val="0"/>
                <w:lang w:val="fr-FR"/>
              </w:rPr>
              <w:t>.itemList</w:t>
            </w:r>
            <w:r>
              <w:rPr>
                <w:rStyle w:val="Aucun"/>
                <w:rFonts w:ascii="Menlo" w:hAnsi="Menlo"/>
                <w:rtl w:val="0"/>
                <w:lang w:val="en-US"/>
              </w:rPr>
              <w:t>}{$index}</w:t>
            </w:r>
          </w:p>
        </w:tc>
        <w:tc>
          <w:tcPr>
            <w:tcW w:type="dxa" w:w="4814"/>
            <w:tcBorders>
              <w:top w:val="single" w:color="bfbfbf" w:sz="4" w:space="0" w:shadow="0" w:frame="0"/>
              <w:left w:val="single" w:color="bfbfbf" w:sz="4" w:space="0" w:shadow="0" w:frame="0"/>
              <w:bottom w:val="nil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rStyle w:val="Aucun"/>
                <w:rFonts w:ascii="Menlo" w:hAnsi="Menlo"/>
                <w:rtl w:val="0"/>
                <w:lang w:val="fr-FR"/>
              </w:rPr>
              <w:t>{description}</w:t>
            </w:r>
          </w:p>
        </w:tc>
        <w:tc>
          <w:tcPr>
            <w:tcW w:type="dxa" w:w="1066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rStyle w:val="Aucun"/>
                <w:rFonts w:ascii="Menlo" w:hAnsi="Menlo"/>
                <w:rtl w:val="0"/>
                <w:lang w:val="en-US"/>
              </w:rPr>
              <w:t>{quantity}</w:t>
            </w:r>
          </w:p>
        </w:tc>
        <w:tc>
          <w:tcPr>
            <w:tcW w:type="dxa" w:w="929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rStyle w:val="Aucun"/>
                <w:rFonts w:ascii="Menlo" w:hAnsi="Menlo"/>
                <w:rtl w:val="0"/>
                <w:lang w:val="en-US"/>
              </w:rPr>
              <w:t>{unit}</w:t>
            </w:r>
          </w:p>
        </w:tc>
        <w:tc>
          <w:tcPr>
            <w:tcW w:type="dxa" w:w="113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1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Style w:val="Aucun"/>
                <w:rFonts w:ascii="Menlo" w:cs="Menlo" w:hAnsi="Menlo" w:eastAsia="Menlo"/>
              </w:rPr>
            </w:pPr>
            <w:r>
              <w:rPr>
                <w:rStyle w:val="Aucun"/>
                <w:rFonts w:ascii="Menlo" w:hAnsi="Menlo"/>
                <w:rtl w:val="0"/>
                <w:lang w:val="en-US"/>
              </w:rPr>
              <w:t>{amount}</w:t>
            </w:r>
          </w:p>
          <w:p>
            <w:pPr>
              <w:pStyle w:val="Par défaut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Aucun"/>
                <w:rFonts w:ascii="Menlo" w:hAnsi="Menlo"/>
                <w:rtl w:val="0"/>
                <w:lang w:val="en-US"/>
              </w:rPr>
              <w:t>{</w:t>
            </w:r>
            <w:r>
              <w:rPr>
                <w:rStyle w:val="Aucun"/>
                <w:rFonts w:ascii="Menlo" w:hAnsi="Menlo"/>
                <w:rtl w:val="0"/>
                <w:lang w:val="fr-FR"/>
              </w:rPr>
              <w:t>/</w:t>
            </w:r>
            <w:r>
              <w:rPr>
                <w:rStyle w:val="Aucun"/>
                <w:rFonts w:ascii="Calibri" w:cs="Calibri" w:hAnsi="Calibri" w:eastAsia="Calibri"/>
                <w:rtl w:val="0"/>
                <w:lang w:val="en-US"/>
              </w:rPr>
              <w:t>deliveryNote.purchaseOrder</w:t>
            </w:r>
            <w:r>
              <w:rPr>
                <w:rStyle w:val="Aucun"/>
                <w:rFonts w:ascii="Calibri" w:cs="Calibri" w:hAnsi="Calibri" w:eastAsia="Calibri"/>
                <w:rtl w:val="0"/>
                <w:lang w:val="fr-FR"/>
              </w:rPr>
              <w:t>.itemList</w:t>
            </w:r>
            <w:r>
              <w:rPr>
                <w:rStyle w:val="Aucun"/>
                <w:rFonts w:ascii="Menlo" w:hAnsi="Menlo"/>
                <w:rtl w:val="0"/>
                <w:lang w:val="en-US"/>
              </w:rPr>
              <w:t>}</w:t>
            </w:r>
          </w:p>
        </w:tc>
      </w:tr>
      <w:tr>
        <w:tblPrEx>
          <w:shd w:val="clear" w:color="auto" w:fill="d0ddef"/>
        </w:tblPrEx>
        <w:trPr>
          <w:trHeight w:val="810" w:hRule="atLeast"/>
        </w:trPr>
        <w:tc>
          <w:tcPr>
            <w:tcW w:type="dxa" w:w="5477"/>
            <w:gridSpan w:val="2"/>
            <w:tcBorders>
              <w:top w:val="nil"/>
              <w:left w:val="nil"/>
              <w:bottom w:val="nil"/>
              <w:right w:val="single" w:color="d0cec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95"/>
            <w:gridSpan w:val="2"/>
            <w:tcBorders>
              <w:top w:val="single" w:color="bfbfbf" w:sz="4" w:space="0" w:shadow="0" w:frame="0"/>
              <w:left w:val="single" w:color="d0cece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A"/>
              <w:spacing w:after="0" w:line="240" w:lineRule="auto"/>
              <w:jc w:val="center"/>
            </w:pPr>
            <w:r>
              <w:rPr>
                <w:rStyle w:val="Aucun"/>
                <w:sz w:val="24"/>
                <w:szCs w:val="24"/>
                <w:rtl w:val="0"/>
                <w:lang w:val="fr-FR"/>
                <w14:shadow w14:sx="100000" w14:sy="100000" w14:kx="0" w14:ky="0" w14:algn="tl" w14:blurRad="50800" w14:dist="19050" w14:dir="2700000">
                  <w14:srgbClr w14:val="000000">
                    <w14:alpha w14:val="60000"/>
                  </w14:srgbClr>
                </w14:shadow>
              </w:rPr>
              <w:t>SUB TOTAL</w:t>
            </w:r>
          </w:p>
        </w:tc>
        <w:tc>
          <w:tcPr>
            <w:tcW w:type="dxa" w:w="2352"/>
            <w:gridSpan w:val="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rStyle w:val="Aucun"/>
                <w:rFonts w:ascii="Menlo" w:hAnsi="Menlo"/>
                <w:rtl w:val="0"/>
                <w:lang w:val="en-US"/>
              </w:rPr>
              <w:t>{deliveryNote.purchaseOrder.totalAmount}</w:t>
            </w:r>
          </w:p>
        </w:tc>
      </w:tr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5477"/>
            <w:gridSpan w:val="2"/>
            <w:tcBorders>
              <w:top w:val="nil"/>
              <w:left w:val="nil"/>
              <w:bottom w:val="nil"/>
              <w:right w:val="single" w:color="d0cec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95"/>
            <w:gridSpan w:val="2"/>
            <w:tcBorders>
              <w:top w:val="single" w:color="bfbfbf" w:sz="4" w:space="0" w:shadow="0" w:frame="0"/>
              <w:left w:val="single" w:color="d0cece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A"/>
              <w:spacing w:after="0" w:line="240" w:lineRule="auto"/>
              <w:jc w:val="center"/>
            </w:pPr>
            <w:r>
              <w:rPr>
                <w:rStyle w:val="Aucun"/>
                <w:sz w:val="24"/>
                <w:szCs w:val="24"/>
                <w:rtl w:val="0"/>
                <w:lang w:val="fr-FR"/>
                <w14:shadow w14:sx="100000" w14:sy="100000" w14:kx="0" w14:ky="0" w14:algn="tl" w14:blurRad="50800" w14:dist="19050" w14:dir="2700000">
                  <w14:srgbClr w14:val="000000">
                    <w14:alpha w14:val="60000"/>
                  </w14:srgbClr>
                </w14:shadow>
              </w:rPr>
              <w:t>DISCOUNT</w:t>
            </w:r>
          </w:p>
        </w:tc>
        <w:tc>
          <w:tcPr>
            <w:tcW w:type="dxa" w:w="2352"/>
            <w:gridSpan w:val="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581"/>
            </w:tcMar>
            <w:vAlign w:val="center"/>
          </w:tcPr>
          <w:p>
            <w:pPr>
              <w:pStyle w:val="Corps B"/>
              <w:ind w:right="501"/>
              <w:jc w:val="center"/>
            </w:pPr>
            <w:r>
              <w:rPr>
                <w:rStyle w:val="Aucun"/>
                <w:rFonts w:ascii="Calibri" w:cs="Calibri" w:hAnsi="Calibri" w:eastAsia="Calibri"/>
                <w:rtl w:val="0"/>
                <w:lang w:val="en-US"/>
                <w14:shadow w14:sx="100000" w14:sy="100000" w14:kx="0" w14:ky="0" w14:algn="tl" w14:blurRad="50800" w14:dist="19050" w14:dir="2700000">
                  <w14:srgbClr w14:val="000000">
                    <w14:alpha w14:val="60000"/>
                  </w14:srgbClr>
                </w14:shadow>
              </w:rPr>
              <w:t>{discount}</w:t>
            </w:r>
          </w:p>
        </w:tc>
      </w:tr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5477"/>
            <w:gridSpan w:val="2"/>
            <w:tcBorders>
              <w:top w:val="nil"/>
              <w:left w:val="nil"/>
              <w:bottom w:val="nil"/>
              <w:right w:val="single" w:color="d0cece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95"/>
            <w:gridSpan w:val="2"/>
            <w:tcBorders>
              <w:top w:val="single" w:color="bfbfbf" w:sz="4" w:space="0" w:shadow="0" w:frame="0"/>
              <w:left w:val="single" w:color="d0cece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A"/>
              <w:spacing w:after="0" w:line="240" w:lineRule="auto"/>
              <w:jc w:val="center"/>
            </w:pPr>
            <w:r>
              <w:rPr>
                <w:rStyle w:val="Aucun"/>
                <w:sz w:val="24"/>
                <w:szCs w:val="24"/>
                <w:rtl w:val="0"/>
                <w:lang w:val="fr-FR"/>
                <w14:shadow w14:sx="100000" w14:sy="100000" w14:kx="0" w14:ky="0" w14:algn="tl" w14:blurRad="50800" w14:dist="19050" w14:dir="2700000">
                  <w14:srgbClr w14:val="000000">
                    <w14:alpha w14:val="60000"/>
                  </w14:srgbClr>
                </w14:shadow>
              </w:rPr>
              <w:t>NET TOTAL</w:t>
            </w:r>
          </w:p>
        </w:tc>
        <w:tc>
          <w:tcPr>
            <w:tcW w:type="dxa" w:w="2352"/>
            <w:gridSpan w:val="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581"/>
            </w:tcMar>
            <w:vAlign w:val="center"/>
          </w:tcPr>
          <w:p>
            <w:pPr>
              <w:pStyle w:val="Corps B"/>
              <w:ind w:right="501"/>
              <w:jc w:val="center"/>
            </w:pPr>
            <w:r>
              <w:rPr>
                <w:rStyle w:val="Aucun"/>
                <w:rFonts w:ascii="Calibri" w:cs="Calibri" w:hAnsi="Calibri" w:eastAsia="Calibri"/>
                <w:rtl w:val="0"/>
                <w:lang w:val="en-US"/>
                <w14:shadow w14:sx="100000" w14:sy="100000" w14:kx="0" w14:ky="0" w14:algn="tl" w14:blurRad="50800" w14:dist="19050" w14:dir="2700000">
                  <w14:srgbClr w14:val="000000">
                    <w14:alpha w14:val="60000"/>
                  </w14:srgbClr>
                </w14:shadow>
              </w:rPr>
              <w:t>{netTotal}</w:t>
            </w:r>
          </w:p>
        </w:tc>
      </w:tr>
    </w:tbl>
    <w:p>
      <w:pPr>
        <w:pStyle w:val="Corps C A A"/>
        <w:widowControl w:val="0"/>
        <w:ind w:left="540" w:hanging="540"/>
        <w:jc w:val="center"/>
      </w:pPr>
      <w:r>
        <w:rPr>
          <w:rStyle w:val="Aucun A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954403</wp:posOffset>
                </wp:positionH>
                <wp:positionV relativeFrom="page">
                  <wp:posOffset>5707308</wp:posOffset>
                </wp:positionV>
                <wp:extent cx="5868484" cy="3009652"/>
                <wp:effectExtent l="0" t="0" r="0" b="0"/>
                <wp:wrapTopAndBottom distT="152400" distB="152400"/>
                <wp:docPr id="107374182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8484" cy="300965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s A"/>
                              <w:bidi w:val="0"/>
                              <w:spacing w:after="0" w:line="240" w:lineRule="auto"/>
                              <w:ind w:left="0" w:right="112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tab/>
                              <w:tab/>
                              <w:tab/>
                              <w:tab/>
                              <w:tab/>
                            </w:r>
                          </w:p>
                          <w:p>
                            <w:pPr>
                              <w:pStyle w:val="Par défaut"/>
                              <w:tabs>
                                <w:tab w:val="left" w:pos="566"/>
                                <w:tab w:val="left" w:pos="1133"/>
                                <w:tab w:val="left" w:pos="1700"/>
                                <w:tab w:val="left" w:pos="2267"/>
                                <w:tab w:val="left" w:pos="2834"/>
                                <w:tab w:val="left" w:pos="3401"/>
                                <w:tab w:val="left" w:pos="3968"/>
                                <w:tab w:val="left" w:pos="4535"/>
                                <w:tab w:val="left" w:pos="5102"/>
                                <w:tab w:val="left" w:pos="5669"/>
                                <w:tab w:val="left" w:pos="6236"/>
                                <w:tab w:val="left" w:pos="6803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Style w:val="Aucun"/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Fonts w:ascii="Menlo" w:cs="Menlo" w:hAnsi="Menlo" w:eastAsia="Menlo"/>
                              </w:rPr>
                              <w:tab/>
                              <w:tab/>
                              <w:tab/>
                              <w:tab/>
                              <w:tab/>
                            </w:r>
                          </w:p>
                          <w:p>
                            <w:pPr>
                              <w:pStyle w:val="Par défaut"/>
                              <w:tabs>
                                <w:tab w:val="left" w:pos="566"/>
                                <w:tab w:val="left" w:pos="1133"/>
                                <w:tab w:val="left" w:pos="1700"/>
                                <w:tab w:val="left" w:pos="2267"/>
                                <w:tab w:val="left" w:pos="2834"/>
                                <w:tab w:val="left" w:pos="3401"/>
                                <w:tab w:val="left" w:pos="3968"/>
                                <w:tab w:val="left" w:pos="4535"/>
                                <w:tab w:val="left" w:pos="5102"/>
                                <w:tab w:val="left" w:pos="5669"/>
                                <w:tab w:val="left" w:pos="6236"/>
                                <w:tab w:val="left" w:pos="6803"/>
                              </w:tabs>
                              <w:rPr>
                                <w:rStyle w:val="Aucun"/>
                                <w:rFonts w:ascii="Menlo" w:cs="Menlo" w:hAnsi="Menlo" w:eastAsia="Menlo"/>
                              </w:rPr>
                            </w:pPr>
                          </w:p>
                          <w:p>
                            <w:pPr>
                              <w:pStyle w:val="Par défaut"/>
                              <w:tabs>
                                <w:tab w:val="left" w:pos="566"/>
                                <w:tab w:val="left" w:pos="1133"/>
                                <w:tab w:val="left" w:pos="1700"/>
                                <w:tab w:val="left" w:pos="2267"/>
                                <w:tab w:val="left" w:pos="2834"/>
                                <w:tab w:val="left" w:pos="3401"/>
                                <w:tab w:val="left" w:pos="3968"/>
                                <w:tab w:val="left" w:pos="4535"/>
                                <w:tab w:val="left" w:pos="5102"/>
                                <w:tab w:val="left" w:pos="5669"/>
                                <w:tab w:val="left" w:pos="6236"/>
                                <w:tab w:val="left" w:pos="6803"/>
                              </w:tabs>
                              <w:bidi w:val="0"/>
                              <w:ind w:left="0" w:right="0" w:firstLine="0"/>
                              <w:jc w:val="left"/>
                              <w:rPr>
                                <w:rStyle w:val="Aucun"/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Style w:val="Aucun"/>
                                <w:rFonts w:ascii="Menlo" w:cs="Menlo" w:hAnsi="Menlo" w:eastAsia="Menlo"/>
                              </w:rPr>
                              <w:tab/>
                              <w:tab/>
                            </w:r>
                          </w:p>
                          <w:p>
                            <w:pPr>
                              <w:pStyle w:val="Corps B"/>
                              <w:bidi w:val="0"/>
                              <w:ind w:left="0" w:right="501" w:firstLine="0"/>
                              <w:jc w:val="center"/>
                              <w:rPr>
                                <w:rStyle w:val="Aucun"/>
                                <w:rFonts w:ascii="Menlo" w:cs="Menlo" w:hAnsi="Menlo" w:eastAsia="Menlo"/>
                                <w:rtl w:val="0"/>
                              </w:rPr>
                            </w:pPr>
                            <w:r>
                              <w:rPr>
                                <w:rStyle w:val="Aucun"/>
                                <w:rFonts w:ascii="Menlo" w:cs="Menlo" w:hAnsi="Menlo" w:eastAsia="Menlo"/>
                              </w:rPr>
                              <w:tab/>
                              <w:tab/>
                            </w:r>
                          </w:p>
                          <w:p>
                            <w:pPr>
                              <w:pStyle w:val="Corps B"/>
                              <w:bidi w:val="0"/>
                              <w:ind w:left="0" w:right="501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Style w:val="Aucun"/>
                                <w:rFonts w:ascii="Menlo" w:cs="Menlo" w:hAnsi="Menlo" w:eastAsia="Menlo"/>
                              </w:rPr>
                              <w:tab/>
                              <w:tab/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75.1pt;margin-top:449.4pt;width:462.1pt;height:237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s A"/>
                        <w:bidi w:val="0"/>
                        <w:spacing w:after="0" w:line="240" w:lineRule="auto"/>
                        <w:ind w:left="0" w:right="112" w:firstLine="0"/>
                        <w:jc w:val="center"/>
                        <w:rPr>
                          <w:rtl w:val="0"/>
                        </w:rPr>
                      </w:pPr>
                      <w:r>
                        <w:tab/>
                        <w:tab/>
                        <w:tab/>
                        <w:tab/>
                        <w:tab/>
                      </w:r>
                    </w:p>
                    <w:p>
                      <w:pPr>
                        <w:pStyle w:val="Par défaut"/>
                        <w:tabs>
                          <w:tab w:val="left" w:pos="566"/>
                          <w:tab w:val="left" w:pos="1133"/>
                          <w:tab w:val="left" w:pos="1700"/>
                          <w:tab w:val="left" w:pos="2267"/>
                          <w:tab w:val="left" w:pos="2834"/>
                          <w:tab w:val="left" w:pos="3401"/>
                          <w:tab w:val="left" w:pos="3968"/>
                          <w:tab w:val="left" w:pos="4535"/>
                          <w:tab w:val="left" w:pos="5102"/>
                          <w:tab w:val="left" w:pos="5669"/>
                          <w:tab w:val="left" w:pos="6236"/>
                          <w:tab w:val="left" w:pos="6803"/>
                        </w:tabs>
                        <w:bidi w:val="0"/>
                        <w:ind w:left="0" w:right="0" w:firstLine="0"/>
                        <w:jc w:val="left"/>
                        <w:rPr>
                          <w:rStyle w:val="Aucun"/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Fonts w:ascii="Menlo" w:cs="Menlo" w:hAnsi="Menlo" w:eastAsia="Menlo"/>
                        </w:rPr>
                        <w:tab/>
                        <w:tab/>
                        <w:tab/>
                        <w:tab/>
                        <w:tab/>
                      </w:r>
                    </w:p>
                    <w:p>
                      <w:pPr>
                        <w:pStyle w:val="Par défaut"/>
                        <w:tabs>
                          <w:tab w:val="left" w:pos="566"/>
                          <w:tab w:val="left" w:pos="1133"/>
                          <w:tab w:val="left" w:pos="1700"/>
                          <w:tab w:val="left" w:pos="2267"/>
                          <w:tab w:val="left" w:pos="2834"/>
                          <w:tab w:val="left" w:pos="3401"/>
                          <w:tab w:val="left" w:pos="3968"/>
                          <w:tab w:val="left" w:pos="4535"/>
                          <w:tab w:val="left" w:pos="5102"/>
                          <w:tab w:val="left" w:pos="5669"/>
                          <w:tab w:val="left" w:pos="6236"/>
                          <w:tab w:val="left" w:pos="6803"/>
                        </w:tabs>
                        <w:rPr>
                          <w:rStyle w:val="Aucun"/>
                          <w:rFonts w:ascii="Menlo" w:cs="Menlo" w:hAnsi="Menlo" w:eastAsia="Menlo"/>
                        </w:rPr>
                      </w:pPr>
                    </w:p>
                    <w:p>
                      <w:pPr>
                        <w:pStyle w:val="Par défaut"/>
                        <w:tabs>
                          <w:tab w:val="left" w:pos="566"/>
                          <w:tab w:val="left" w:pos="1133"/>
                          <w:tab w:val="left" w:pos="1700"/>
                          <w:tab w:val="left" w:pos="2267"/>
                          <w:tab w:val="left" w:pos="2834"/>
                          <w:tab w:val="left" w:pos="3401"/>
                          <w:tab w:val="left" w:pos="3968"/>
                          <w:tab w:val="left" w:pos="4535"/>
                          <w:tab w:val="left" w:pos="5102"/>
                          <w:tab w:val="left" w:pos="5669"/>
                          <w:tab w:val="left" w:pos="6236"/>
                          <w:tab w:val="left" w:pos="6803"/>
                        </w:tabs>
                        <w:bidi w:val="0"/>
                        <w:ind w:left="0" w:right="0" w:firstLine="0"/>
                        <w:jc w:val="left"/>
                        <w:rPr>
                          <w:rStyle w:val="Aucun"/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Style w:val="Aucun"/>
                          <w:rFonts w:ascii="Menlo" w:cs="Menlo" w:hAnsi="Menlo" w:eastAsia="Menlo"/>
                        </w:rPr>
                        <w:tab/>
                        <w:tab/>
                      </w:r>
                    </w:p>
                    <w:p>
                      <w:pPr>
                        <w:pStyle w:val="Corps B"/>
                        <w:bidi w:val="0"/>
                        <w:ind w:left="0" w:right="501" w:firstLine="0"/>
                        <w:jc w:val="center"/>
                        <w:rPr>
                          <w:rStyle w:val="Aucun"/>
                          <w:rFonts w:ascii="Menlo" w:cs="Menlo" w:hAnsi="Menlo" w:eastAsia="Menlo"/>
                          <w:rtl w:val="0"/>
                        </w:rPr>
                      </w:pPr>
                      <w:r>
                        <w:rPr>
                          <w:rStyle w:val="Aucun"/>
                          <w:rFonts w:ascii="Menlo" w:cs="Menlo" w:hAnsi="Menlo" w:eastAsia="Menlo"/>
                        </w:rPr>
                        <w:tab/>
                        <w:tab/>
                      </w:r>
                    </w:p>
                    <w:p>
                      <w:pPr>
                        <w:pStyle w:val="Corps B"/>
                        <w:bidi w:val="0"/>
                        <w:ind w:left="0" w:right="501" w:firstLine="0"/>
                        <w:jc w:val="center"/>
                        <w:rPr>
                          <w:rtl w:val="0"/>
                        </w:rPr>
                      </w:pPr>
                      <w:r>
                        <w:rPr>
                          <w:rStyle w:val="Aucun"/>
                          <w:rFonts w:ascii="Menlo" w:cs="Menlo" w:hAnsi="Menlo" w:eastAsia="Menlo"/>
                        </w:rPr>
                        <w:tab/>
                        <w:tab/>
                      </w:r>
                    </w:p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</w:p>
    <w:p>
      <w:pPr>
        <w:pStyle w:val="Corps C A A A"/>
        <w:widowControl w:val="0"/>
        <w:ind w:left="432" w:hanging="432"/>
        <w:jc w:val="center"/>
      </w:pPr>
    </w:p>
    <w:p>
      <w:pPr>
        <w:pStyle w:val="Corps C A A A A"/>
        <w:widowControl w:val="0"/>
        <w:ind w:left="324" w:hanging="324"/>
        <w:jc w:val="center"/>
      </w:pPr>
    </w:p>
    <w:p>
      <w:pPr>
        <w:pStyle w:val="Corps C A A A A A"/>
        <w:widowControl w:val="0"/>
        <w:ind w:left="216" w:hanging="216"/>
        <w:jc w:val="center"/>
      </w:pPr>
    </w:p>
    <w:p>
      <w:pPr>
        <w:pStyle w:val="Corps B"/>
        <w:widowControl w:val="0"/>
        <w:ind w:left="108" w:hanging="108"/>
        <w:jc w:val="center"/>
      </w:pPr>
    </w:p>
    <w:p>
      <w:pPr>
        <w:pStyle w:val="Corps A"/>
        <w:widowControl w:val="0"/>
        <w:spacing w:line="240" w:lineRule="auto"/>
        <w:jc w:val="center"/>
      </w:pPr>
    </w:p>
    <w:p>
      <w:pPr>
        <w:pStyle w:val="Corps A"/>
        <w:tabs>
          <w:tab w:val="left" w:pos="1843"/>
          <w:tab w:val="left" w:pos="10096"/>
        </w:tabs>
        <w:ind w:right="927"/>
        <w:rPr>
          <w:rStyle w:val="Aucun"/>
          <w:b w:val="1"/>
          <w:bCs w:val="1"/>
          <w:sz w:val="6"/>
          <w:szCs w:val="6"/>
          <w:u w:val="single"/>
          <w:lang w:val="en-US"/>
        </w:rPr>
      </w:pPr>
    </w:p>
    <w:p>
      <w:pPr>
        <w:pStyle w:val="Corps A"/>
        <w:widowControl w:val="0"/>
        <w:tabs>
          <w:tab w:val="left" w:pos="1843"/>
          <w:tab w:val="left" w:pos="10096"/>
        </w:tabs>
        <w:spacing w:line="240" w:lineRule="auto"/>
        <w:ind w:left="756" w:hanging="756"/>
        <w:jc w:val="center"/>
        <w:rPr>
          <w:rStyle w:val="Aucun"/>
          <w:b w:val="1"/>
          <w:bCs w:val="1"/>
          <w:sz w:val="6"/>
          <w:szCs w:val="6"/>
          <w:u w:val="single"/>
          <w:lang w:val="en-US"/>
        </w:rPr>
      </w:pPr>
    </w:p>
    <w:p>
      <w:pPr>
        <w:pStyle w:val="Corps A"/>
        <w:widowControl w:val="0"/>
        <w:tabs>
          <w:tab w:val="left" w:pos="1843"/>
          <w:tab w:val="left" w:pos="10096"/>
        </w:tabs>
        <w:spacing w:line="240" w:lineRule="auto"/>
        <w:ind w:left="648" w:hanging="648"/>
        <w:jc w:val="center"/>
        <w:rPr>
          <w:rStyle w:val="Aucun"/>
          <w:b w:val="1"/>
          <w:bCs w:val="1"/>
          <w:sz w:val="6"/>
          <w:szCs w:val="6"/>
          <w:u w:val="single"/>
          <w:lang w:val="en-US"/>
        </w:rPr>
      </w:pPr>
    </w:p>
    <w:p>
      <w:pPr>
        <w:pStyle w:val="Corps A"/>
        <w:widowControl w:val="0"/>
        <w:tabs>
          <w:tab w:val="left" w:pos="1843"/>
          <w:tab w:val="left" w:pos="10096"/>
        </w:tabs>
        <w:spacing w:line="240" w:lineRule="auto"/>
        <w:ind w:left="540" w:hanging="540"/>
        <w:jc w:val="center"/>
        <w:rPr>
          <w:del w:id="0" w:date="2021-01-30T16:04:01Z" w:author="axel adigo"/>
          <w:rStyle w:val="Aucun"/>
          <w:b w:val="1"/>
          <w:bCs w:val="1"/>
          <w:sz w:val="6"/>
          <w:szCs w:val="6"/>
          <w:u w:val="single"/>
          <w:lang w:val="en-US"/>
        </w:rPr>
      </w:pPr>
    </w:p>
    <w:p>
      <w:pPr>
        <w:pStyle w:val="Corps A"/>
        <w:spacing w:after="0" w:line="240" w:lineRule="auto"/>
        <w:ind w:left="142" w:firstLine="0"/>
        <w:sectPr>
          <w:headerReference w:type="default" r:id="rId4"/>
          <w:footerReference w:type="default" r:id="rId5"/>
          <w:pgSz w:w="11900" w:h="16840" w:orient="portrait"/>
          <w:pgMar w:top="1440" w:right="567" w:bottom="1276" w:left="737" w:header="142" w:footer="516"/>
          <w:bidi w:val="0"/>
        </w:sectPr>
      </w:pPr>
    </w:p>
    <w:p>
      <w:pPr>
        <w:pStyle w:val="Corps A"/>
        <w:spacing w:after="0" w:line="240" w:lineRule="auto"/>
        <w:ind w:left="142" w:firstLine="0"/>
        <w:rPr>
          <w:rStyle w:val="Aucun"/>
          <w:sz w:val="20"/>
          <w:szCs w:val="20"/>
          <w:lang w:val="en-US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</w:rPr>
      </w:pPr>
      <w:r>
        <w:rPr>
          <w:rStyle w:val="Aucun"/>
          <w:sz w:val="20"/>
          <w:szCs w:val="20"/>
          <w:u w:val="single"/>
          <w:rtl w:val="0"/>
          <w:lang w:val="en-US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</w:rPr>
        <w:t>Bank</w:t>
      </w:r>
      <w:r>
        <w:rPr>
          <w:rStyle w:val="Aucun"/>
          <w:sz w:val="20"/>
          <w:szCs w:val="20"/>
          <w:rtl w:val="0"/>
          <w:lang w:val="en-US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</w:rPr>
        <w:t xml:space="preserve">: </w:t>
      </w:r>
      <w:r>
        <w:rPr>
          <w:rStyle w:val="Aucun"/>
          <w:sz w:val="20"/>
          <w:szCs w:val="20"/>
          <w:rtl w:val="0"/>
          <w:lang w:val="en-US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</w:rPr>
        <w:t>{impactedAccount.bankName}</w:t>
      </w:r>
    </w:p>
    <w:p>
      <w:pPr>
        <w:pStyle w:val="Corps A"/>
        <w:spacing w:after="0" w:line="240" w:lineRule="auto"/>
        <w:ind w:left="142" w:firstLine="0"/>
        <w:rPr>
          <w:rStyle w:val="Aucun"/>
          <w:sz w:val="20"/>
          <w:szCs w:val="20"/>
          <w:lang w:val="en-US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</w:rPr>
      </w:pPr>
      <w:r>
        <w:rPr>
          <w:rStyle w:val="Aucun"/>
          <w:sz w:val="20"/>
          <w:szCs w:val="20"/>
          <w:u w:val="single"/>
          <w:rtl w:val="0"/>
          <w:lang w:val="en-US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</w:rPr>
        <w:t>Account Holder</w:t>
      </w:r>
      <w:r>
        <w:rPr>
          <w:rStyle w:val="Aucun"/>
          <w:sz w:val="20"/>
          <w:szCs w:val="20"/>
          <w:rtl w:val="0"/>
          <w:lang w:val="en-US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</w:rPr>
        <w:t xml:space="preserve">: </w:t>
      </w:r>
      <w:r>
        <w:rPr>
          <w:rStyle w:val="Aucun"/>
          <w:sz w:val="20"/>
          <w:szCs w:val="20"/>
          <w:rtl w:val="0"/>
          <w:lang w:val="fr-FR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</w:rPr>
        <w:t>{impactedAccount.holder}</w:t>
      </w:r>
    </w:p>
    <w:p>
      <w:pPr>
        <w:pStyle w:val="Corps A"/>
        <w:spacing w:after="0" w:line="240" w:lineRule="auto"/>
        <w:ind w:left="142" w:firstLine="0"/>
        <w:rPr>
          <w:rStyle w:val="Aucun"/>
          <w:sz w:val="20"/>
          <w:szCs w:val="20"/>
          <w:lang w:val="en-US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</w:rPr>
      </w:pPr>
      <w:r>
        <w:rPr>
          <w:rStyle w:val="Aucun"/>
          <w:sz w:val="20"/>
          <w:szCs w:val="20"/>
          <w:u w:val="single"/>
          <w:rtl w:val="0"/>
          <w:lang w:val="en-US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</w:rPr>
        <w:t>Account N</w:t>
      </w:r>
      <w:r>
        <w:rPr>
          <w:rStyle w:val="Aucun"/>
          <w:sz w:val="20"/>
          <w:szCs w:val="20"/>
          <w:rtl w:val="0"/>
          <w:lang w:val="en-US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</w:rPr>
        <w:t>°</w:t>
      </w:r>
      <w:r>
        <w:rPr>
          <w:rStyle w:val="Aucun"/>
          <w:sz w:val="20"/>
          <w:szCs w:val="20"/>
          <w:rtl w:val="0"/>
          <w:lang w:val="en-US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</w:rPr>
        <w:t xml:space="preserve">: </w:t>
      </w:r>
      <w:r>
        <w:rPr>
          <w:rStyle w:val="Aucun"/>
          <w:sz w:val="20"/>
          <w:szCs w:val="20"/>
          <w:rtl w:val="0"/>
          <w:lang w:val="fr-FR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</w:rPr>
        <w:t>{impactedAccount.reference}</w:t>
      </w:r>
    </w:p>
    <w:p>
      <w:pPr>
        <w:pStyle w:val="Corps A"/>
        <w:spacing w:after="0" w:line="240" w:lineRule="auto"/>
        <w:ind w:left="142" w:firstLine="0"/>
        <w:rPr>
          <w:rStyle w:val="Aucun"/>
          <w:sz w:val="20"/>
          <w:szCs w:val="20"/>
          <w:lang w:val="en-US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</w:rPr>
      </w:pPr>
      <w:r>
        <w:rPr>
          <w:rStyle w:val="Aucun"/>
          <w:sz w:val="20"/>
          <w:szCs w:val="20"/>
          <w:u w:val="single"/>
          <w:rtl w:val="0"/>
          <w:lang w:val="en-US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</w:rPr>
        <w:t>SWIFT Code</w:t>
      </w:r>
      <w:r>
        <w:rPr>
          <w:rStyle w:val="Aucun"/>
          <w:sz w:val="20"/>
          <w:szCs w:val="20"/>
          <w:rtl w:val="0"/>
          <w:lang w:val="en-US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</w:rPr>
        <w:t xml:space="preserve">: </w:t>
      </w:r>
      <w:r>
        <w:rPr>
          <w:rStyle w:val="Aucun"/>
          <w:sz w:val="20"/>
          <w:szCs w:val="20"/>
          <w:rtl w:val="0"/>
          <w:lang w:val="fr-FR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</w:rPr>
        <w:t>{impactedAccount.swiftCode}</w:t>
      </w:r>
    </w:p>
    <w:p>
      <w:pPr>
        <w:pStyle w:val="Corps A"/>
        <w:spacing w:after="0" w:line="240" w:lineRule="auto"/>
        <w:ind w:left="142" w:firstLine="0"/>
        <w:rPr>
          <w:rStyle w:val="Aucun"/>
          <w:sz w:val="20"/>
          <w:szCs w:val="20"/>
          <w:lang w:val="en-US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</w:rPr>
      </w:pPr>
      <w:r>
        <w:rPr>
          <w:rStyle w:val="Aucun"/>
          <w:sz w:val="20"/>
          <w:szCs w:val="20"/>
          <w:u w:val="single"/>
          <w:rtl w:val="0"/>
          <w:lang w:val="en-US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</w:rPr>
        <w:t>RIB</w:t>
      </w:r>
      <w:r>
        <w:rPr>
          <w:rStyle w:val="Aucun"/>
          <w:sz w:val="20"/>
          <w:szCs w:val="20"/>
          <w:rtl w:val="0"/>
          <w:lang w:val="en-US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</w:rPr>
        <w:t xml:space="preserve">: </w:t>
      </w:r>
      <w:r>
        <w:rPr>
          <w:rStyle w:val="Aucun"/>
          <w:sz w:val="20"/>
          <w:szCs w:val="20"/>
          <w:rtl w:val="0"/>
          <w:lang w:val="fr-FR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</w:rPr>
        <w:t>{impactedAccount.rib}</w:t>
      </w:r>
    </w:p>
    <w:p>
      <w:pPr>
        <w:pStyle w:val="Corps A"/>
        <w:spacing w:after="0" w:line="240" w:lineRule="auto"/>
        <w:ind w:left="142" w:firstLine="0"/>
        <w:rPr>
          <w:rStyle w:val="Aucun"/>
          <w:u w:val="single"/>
          <w:lang w:val="en-US"/>
        </w:rPr>
      </w:pPr>
      <w:r>
        <w:rPr>
          <w:rStyle w:val="Aucun"/>
          <w:sz w:val="20"/>
          <w:szCs w:val="20"/>
          <w:rtl w:val="0"/>
          <w:lang w:val="en-US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</w:rPr>
        <w:t xml:space="preserve">IBAN: </w:t>
      </w:r>
      <w:r>
        <w:rPr>
          <w:rStyle w:val="Aucun"/>
          <w:sz w:val="20"/>
          <w:szCs w:val="20"/>
          <w:rtl w:val="0"/>
          <w:lang w:val="fr-FR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</w:rPr>
        <w:t>{impactedAccount.iban}</w:t>
      </w:r>
    </w:p>
    <w:p>
      <w:pPr>
        <w:pStyle w:val="Corps A"/>
        <w:spacing w:after="0" w:line="240" w:lineRule="auto"/>
        <w:ind w:left="142" w:firstLine="0"/>
        <w:rPr>
          <w:del w:id="1" w:date="2021-01-30T16:04:07Z" w:author="axel adigo"/>
          <w:rStyle w:val="Aucun"/>
          <w:u w:val="single"/>
        </w:rPr>
      </w:pPr>
    </w:p>
    <w:p>
      <w:pPr>
        <w:pStyle w:val="Corps A"/>
        <w:widowControl w:val="0"/>
        <w:tabs>
          <w:tab w:val="left" w:pos="1843"/>
          <w:tab w:val="left" w:pos="10096"/>
        </w:tabs>
        <w:spacing w:line="240" w:lineRule="auto"/>
        <w:ind w:left="324" w:hanging="324"/>
        <w:jc w:val="center"/>
        <w:rPr>
          <w:rStyle w:val="Aucun"/>
          <w:b w:val="1"/>
          <w:bCs w:val="1"/>
          <w:sz w:val="6"/>
          <w:szCs w:val="6"/>
          <w:u w:val="single"/>
          <w:lang w:val="en-US"/>
        </w:rPr>
      </w:pPr>
    </w:p>
    <w:p>
      <w:pPr>
        <w:pStyle w:val="Corps A"/>
        <w:widowControl w:val="0"/>
        <w:tabs>
          <w:tab w:val="left" w:pos="1843"/>
          <w:tab w:val="left" w:pos="10096"/>
        </w:tabs>
        <w:spacing w:line="240" w:lineRule="auto"/>
        <w:ind w:left="216" w:hanging="216"/>
        <w:jc w:val="center"/>
        <w:rPr>
          <w:rStyle w:val="Aucun"/>
          <w:b w:val="1"/>
          <w:bCs w:val="1"/>
          <w:sz w:val="6"/>
          <w:szCs w:val="6"/>
          <w:u w:val="single"/>
          <w:lang w:val="en-US"/>
        </w:rPr>
      </w:pPr>
    </w:p>
    <w:p>
      <w:pPr>
        <w:pStyle w:val="Corps A"/>
        <w:widowControl w:val="0"/>
        <w:tabs>
          <w:tab w:val="left" w:pos="1843"/>
          <w:tab w:val="left" w:pos="10096"/>
        </w:tabs>
        <w:spacing w:line="240" w:lineRule="auto"/>
        <w:ind w:left="108" w:hanging="108"/>
        <w:jc w:val="center"/>
        <w:rPr>
          <w:ins w:id="2" w:date="2021-01-30T16:05:53Z" w:author="axel adigo"/>
          <w:rStyle w:val="Aucun"/>
          <w:b w:val="1"/>
          <w:bCs w:val="1"/>
          <w:sz w:val="6"/>
          <w:szCs w:val="6"/>
          <w:u w:val="single"/>
          <w:lang w:val="en-US"/>
        </w:rPr>
      </w:pPr>
    </w:p>
    <w:p>
      <w:pPr>
        <w:pStyle w:val="Corps A"/>
        <w:spacing w:after="0"/>
        <w:jc w:val="center"/>
        <w:rPr>
          <w:ins w:id="3" w:date="2021-01-30T16:05:53Z" w:author="axel adigo"/>
          <w:rStyle w:val="Aucun"/>
          <w:b w:val="1"/>
          <w:bCs w:val="1"/>
          <w:sz w:val="10"/>
          <w:szCs w:val="10"/>
          <w:u w:val="single"/>
        </w:rPr>
      </w:pPr>
    </w:p>
    <w:p>
      <w:pPr>
        <w:pStyle w:val="Corps A"/>
        <w:spacing w:after="0"/>
        <w:jc w:val="center"/>
        <w:rPr>
          <w:del w:id="4" w:date="2021-01-30T16:04:35Z" w:author="axel adigo"/>
          <w:rStyle w:val="Aucun"/>
          <w:b w:val="1"/>
          <w:bCs w:val="1"/>
          <w:sz w:val="10"/>
          <w:szCs w:val="10"/>
          <w:u w:val="single"/>
        </w:rPr>
      </w:pPr>
    </w:p>
    <w:p>
      <w:pPr>
        <w:pStyle w:val="Corps A"/>
        <w:widowControl w:val="0"/>
        <w:tabs>
          <w:tab w:val="left" w:pos="1843"/>
          <w:tab w:val="left" w:pos="10096"/>
        </w:tabs>
        <w:spacing w:line="240" w:lineRule="auto"/>
        <w:ind w:left="108" w:hanging="108"/>
        <w:jc w:val="center"/>
        <w:rPr>
          <w:del w:id="5" w:date="2021-01-30T16:05:48Z" w:author="axel adigo"/>
          <w:rStyle w:val="Aucun"/>
          <w:b w:val="1"/>
          <w:bCs w:val="1"/>
          <w:sz w:val="6"/>
          <w:szCs w:val="6"/>
          <w:u w:val="single"/>
          <w:lang w:val="en-US"/>
        </w:rPr>
      </w:pPr>
      <w:del w:id="6" w:date="2021-01-30T16:05:48Z" w:author="axel adigo">
        <w:r>
          <w:rPr>
            <w:rStyle w:val="Aucun"/>
            <w:b w:val="1"/>
            <w:bCs w:val="1"/>
            <w:sz w:val="20"/>
            <w:szCs w:val="20"/>
            <w:u w:val="single"/>
            <w:rtl w:val="0"/>
            <w:lang w:val="en-US"/>
            <w14:shadow w14:sx="100000" w14:sy="100000" w14:kx="0" w14:ky="0" w14:algn="tl" w14:blurRad="50800" w14:dist="19050" w14:dir="2700000">
              <w14:srgbClr w14:val="000000">
                <w14:alpha w14:val="60000"/>
              </w14:srgbClr>
            </w14:shadow>
          </w:rPr>
          <w:delText xml:space="preserve">IBAN: </w:delText>
        </w:r>
      </w:del>
      <w:del w:id="7" w:date="2021-01-30T16:05:48Z" w:author="axel adigo">
        <w:r>
          <w:rPr>
            <w:rStyle w:val="Aucun"/>
            <w:b w:val="1"/>
            <w:bCs w:val="1"/>
            <w:sz w:val="20"/>
            <w:szCs w:val="20"/>
            <w:u w:val="single"/>
            <w:rtl w:val="0"/>
            <w:lang w:val="fr-FR"/>
            <w14:shadow w14:sx="100000" w14:sy="100000" w14:kx="0" w14:ky="0" w14:algn="tl" w14:blurRad="50800" w14:dist="19050" w14:dir="2700000">
              <w14:srgbClr w14:val="000000">
                <w14:alpha w14:val="60000"/>
              </w14:srgbClr>
            </w14:shadow>
          </w:rPr>
          <w:delText>{impactedAccount.iban}</w:delText>
        </w:r>
      </w:del>
    </w:p>
    <w:p>
      <w:pPr>
        <w:pStyle w:val="Corps A"/>
        <w:spacing w:after="0"/>
        <w:jc w:val="center"/>
        <w:sectPr>
          <w:type w:val="continuous"/>
          <w:pgSz w:w="11900" w:h="16840" w:orient="portrait"/>
          <w:pgMar w:top="1440" w:right="567" w:bottom="1276" w:left="737" w:header="142" w:footer="516"/>
          <w:cols w:space="708" w:num="2" w:equalWidth="1"/>
          <w:bidi w:val="0"/>
        </w:sectPr>
      </w:pPr>
    </w:p>
    <w:p>
      <w:pPr>
        <w:pStyle w:val="Corps A"/>
        <w:spacing w:after="0"/>
        <w:jc w:val="center"/>
        <w:rPr>
          <w:rStyle w:val="Aucun"/>
          <w:b w:val="1"/>
          <w:bCs w:val="1"/>
          <w:sz w:val="10"/>
          <w:szCs w:val="10"/>
          <w:u w:val="single"/>
        </w:rPr>
      </w:pPr>
    </w:p>
    <w:p>
      <w:pPr>
        <w:pStyle w:val="Corps A"/>
        <w:spacing w:after="0" w:line="240" w:lineRule="auto"/>
        <w:ind w:left="142" w:firstLine="0"/>
        <w:sectPr>
          <w:type w:val="continuous"/>
          <w:pgSz w:w="11900" w:h="16840" w:orient="portrait"/>
          <w:pgMar w:top="1440" w:right="567" w:bottom="1276" w:left="737" w:header="142" w:footer="516"/>
          <w:bidi w:val="0"/>
        </w:sectPr>
      </w:pPr>
    </w:p>
    <w:p>
      <w:pPr>
        <w:pStyle w:val="Corps A"/>
        <w:spacing w:after="0" w:line="240" w:lineRule="auto"/>
        <w:ind w:left="142" w:firstLine="0"/>
        <w:rPr>
          <w:del w:id="8" w:date="2021-01-30T16:03:45Z" w:author="axel adigo"/>
          <w:rStyle w:val="Aucun"/>
          <w:sz w:val="20"/>
          <w:szCs w:val="20"/>
          <w:lang w:val="en-US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</w:rPr>
      </w:pPr>
      <w:del w:id="9" w:date="2021-01-30T16:03:45Z" w:author="axel adigo">
        <w:r>
          <w:rPr>
            <w:rStyle w:val="Aucun"/>
            <w:sz w:val="20"/>
            <w:szCs w:val="20"/>
            <w:u w:val="single"/>
            <w:rtl w:val="0"/>
            <w:lang w:val="en-US"/>
            <w14:shadow w14:sx="100000" w14:sy="100000" w14:kx="0" w14:ky="0" w14:algn="tl" w14:blurRad="50800" w14:dist="19050" w14:dir="2700000">
              <w14:srgbClr w14:val="000000">
                <w14:alpha w14:val="60000"/>
              </w14:srgbClr>
            </w14:shadow>
          </w:rPr>
          <w:delText>Bank</w:delText>
        </w:r>
      </w:del>
      <w:del w:id="10" w:date="2021-01-30T16:03:45Z" w:author="axel adigo">
        <w:r>
          <w:rPr>
            <w:rStyle w:val="Aucun"/>
            <w:sz w:val="20"/>
            <w:szCs w:val="20"/>
            <w:rtl w:val="0"/>
            <w:lang w:val="en-US"/>
            <w14:shadow w14:sx="100000" w14:sy="100000" w14:kx="0" w14:ky="0" w14:algn="tl" w14:blurRad="50800" w14:dist="19050" w14:dir="2700000">
              <w14:srgbClr w14:val="000000">
                <w14:alpha w14:val="60000"/>
              </w14:srgbClr>
            </w14:shadow>
          </w:rPr>
          <w:delText>: BANQUE ATLANTIQUE TOGO</w:delText>
        </w:r>
      </w:del>
      <w:del w:id="11" w:date="2021-01-30T16:03:45Z" w:author="axel adigo">
        <w:r>
          <w:rPr>
            <w:rStyle w:val="Aucun"/>
            <w:sz w:val="20"/>
            <w:szCs w:val="20"/>
            <w:rtl w:val="0"/>
            <w:lang w:val="en-US"/>
            <w14:shadow w14:sx="100000" w14:sy="100000" w14:kx="0" w14:ky="0" w14:algn="tl" w14:blurRad="50800" w14:dist="19050" w14:dir="2700000">
              <w14:srgbClr w14:val="000000">
                <w14:alpha w14:val="60000"/>
              </w14:srgbClr>
            </w14:shadow>
          </w:rPr>
          <w:delText>{impactedAccount.bankName}</w:delText>
        </w:r>
      </w:del>
    </w:p>
    <w:p>
      <w:pPr>
        <w:pStyle w:val="Corps A"/>
        <w:spacing w:after="0" w:line="240" w:lineRule="auto"/>
        <w:ind w:left="142" w:firstLine="0"/>
        <w:rPr>
          <w:del w:id="12" w:date="2021-01-30T16:03:45Z" w:author="axel adigo"/>
          <w:rStyle w:val="Aucun"/>
          <w:sz w:val="20"/>
          <w:szCs w:val="20"/>
          <w:lang w:val="en-US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</w:rPr>
      </w:pPr>
      <w:del w:id="13" w:date="2021-01-30T16:03:45Z" w:author="axel adigo">
        <w:r>
          <w:rPr>
            <w:rStyle w:val="Aucun"/>
            <w:sz w:val="20"/>
            <w:szCs w:val="20"/>
            <w:u w:val="single"/>
            <w:rtl w:val="0"/>
            <w:lang w:val="en-US"/>
            <w14:shadow w14:sx="100000" w14:sy="100000" w14:kx="0" w14:ky="0" w14:algn="tl" w14:blurRad="50800" w14:dist="19050" w14:dir="2700000">
              <w14:srgbClr w14:val="000000">
                <w14:alpha w14:val="60000"/>
              </w14:srgbClr>
            </w14:shadow>
          </w:rPr>
          <w:delText>Account Holder</w:delText>
        </w:r>
      </w:del>
      <w:del w:id="14" w:date="2021-01-30T16:03:45Z" w:author="axel adigo">
        <w:r>
          <w:rPr>
            <w:rStyle w:val="Aucun"/>
            <w:sz w:val="20"/>
            <w:szCs w:val="20"/>
            <w:rtl w:val="0"/>
            <w:lang w:val="en-US"/>
            <w14:shadow w14:sx="100000" w14:sy="100000" w14:kx="0" w14:ky="0" w14:algn="tl" w14:blurRad="50800" w14:dist="19050" w14:dir="2700000">
              <w14:srgbClr w14:val="000000">
                <w14:alpha w14:val="60000"/>
              </w14:srgbClr>
            </w14:shadow>
          </w:rPr>
          <w:delText xml:space="preserve">: </w:delText>
        </w:r>
      </w:del>
      <w:del w:id="15" w:date="2021-01-30T16:03:45Z" w:author="axel adigo">
        <w:r>
          <w:rPr>
            <w:rStyle w:val="Aucun"/>
            <w:sz w:val="20"/>
            <w:szCs w:val="20"/>
            <w:rtl w:val="0"/>
            <w:lang w:val="en-US"/>
            <w14:shadow w14:sx="100000" w14:sy="100000" w14:kx="0" w14:ky="0" w14:algn="tl" w14:blurRad="50800" w14:dist="19050" w14:dir="2700000">
              <w14:srgbClr w14:val="000000">
                <w14:alpha w14:val="60000"/>
              </w14:srgbClr>
            </w14:shadow>
          </w:rPr>
          <w:delText>STE AVINATO SARL</w:delText>
        </w:r>
      </w:del>
      <w:del w:id="16" w:date="2021-01-30T16:03:45Z" w:author="axel adigo">
        <w:r>
          <w:rPr>
            <w:rStyle w:val="Aucun"/>
            <w:sz w:val="20"/>
            <w:szCs w:val="20"/>
            <w:rtl w:val="0"/>
            <w:lang w:val="fr-FR"/>
            <w14:shadow w14:sx="100000" w14:sy="100000" w14:kx="0" w14:ky="0" w14:algn="tl" w14:blurRad="50800" w14:dist="19050" w14:dir="2700000">
              <w14:srgbClr w14:val="000000">
                <w14:alpha w14:val="60000"/>
              </w14:srgbClr>
            </w14:shadow>
          </w:rPr>
          <w:delText>{impactedAccount.</w:delText>
        </w:r>
      </w:del>
      <w:del w:id="17" w:date="2021-01-30T16:03:45Z" w:author="axel adigo">
        <w:r>
          <w:rPr>
            <w:rStyle w:val="Aucun"/>
            <w:sz w:val="20"/>
            <w:szCs w:val="20"/>
            <w:rtl w:val="0"/>
            <w:lang w:val="fr-FR"/>
            <w14:shadow w14:sx="100000" w14:sy="100000" w14:kx="0" w14:ky="0" w14:algn="tl" w14:blurRad="50800" w14:dist="19050" w14:dir="2700000">
              <w14:srgbClr w14:val="000000">
                <w14:alpha w14:val="60000"/>
              </w14:srgbClr>
            </w14:shadow>
          </w:rPr>
          <w:delText>bankNameholder}</w:delText>
        </w:r>
      </w:del>
    </w:p>
    <w:p>
      <w:pPr>
        <w:pStyle w:val="Corps A"/>
        <w:spacing w:after="0" w:line="240" w:lineRule="auto"/>
        <w:ind w:left="142" w:firstLine="0"/>
        <w:rPr>
          <w:del w:id="18" w:date="2021-01-30T16:03:45Z" w:author="axel adigo"/>
          <w:rStyle w:val="Aucun"/>
          <w:sz w:val="20"/>
          <w:szCs w:val="20"/>
          <w:lang w:val="en-US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</w:rPr>
      </w:pPr>
      <w:del w:id="19" w:date="2021-01-30T16:03:45Z" w:author="axel adigo">
        <w:r>
          <w:rPr>
            <w:rStyle w:val="Aucun"/>
            <w:sz w:val="20"/>
            <w:szCs w:val="20"/>
            <w:u w:val="single"/>
            <w:rtl w:val="0"/>
            <w:lang w:val="en-US"/>
            <w14:shadow w14:sx="100000" w14:sy="100000" w14:kx="0" w14:ky="0" w14:algn="tl" w14:blurRad="50800" w14:dist="19050" w14:dir="2700000">
              <w14:srgbClr w14:val="000000">
                <w14:alpha w14:val="60000"/>
              </w14:srgbClr>
            </w14:shadow>
          </w:rPr>
          <w:delText>Account N</w:delText>
        </w:r>
      </w:del>
      <w:del w:id="20" w:date="2021-01-30T16:03:45Z" w:author="axel adigo">
        <w:r>
          <w:rPr>
            <w:rStyle w:val="Aucun"/>
            <w:sz w:val="20"/>
            <w:szCs w:val="20"/>
            <w:rtl w:val="0"/>
            <w:lang w:val="en-US"/>
            <w14:shadow w14:sx="100000" w14:sy="100000" w14:kx="0" w14:ky="0" w14:algn="tl" w14:blurRad="50800" w14:dist="19050" w14:dir="2700000">
              <w14:srgbClr w14:val="000000">
                <w14:alpha w14:val="60000"/>
              </w14:srgbClr>
            </w14:shadow>
          </w:rPr>
          <w:delText>°</w:delText>
        </w:r>
      </w:del>
      <w:del w:id="21" w:date="2021-01-30T16:03:45Z" w:author="axel adigo">
        <w:r>
          <w:rPr>
            <w:rStyle w:val="Aucun"/>
            <w:sz w:val="20"/>
            <w:szCs w:val="20"/>
            <w:rtl w:val="0"/>
            <w:lang w:val="en-US"/>
            <w14:shadow w14:sx="100000" w14:sy="100000" w14:kx="0" w14:ky="0" w14:algn="tl" w14:blurRad="50800" w14:dist="19050" w14:dir="2700000">
              <w14:srgbClr w14:val="000000">
                <w14:alpha w14:val="60000"/>
              </w14:srgbClr>
            </w14:shadow>
          </w:rPr>
          <w:delText xml:space="preserve">: </w:delText>
        </w:r>
      </w:del>
      <w:del w:id="22" w:date="2021-01-30T16:03:45Z" w:author="axel adigo">
        <w:r>
          <w:rPr>
            <w:rStyle w:val="Aucun"/>
            <w:sz w:val="20"/>
            <w:szCs w:val="20"/>
            <w:rtl w:val="0"/>
            <w:lang w:val="en-US"/>
            <w14:shadow w14:sx="100000" w14:sy="100000" w14:kx="0" w14:ky="0" w14:algn="tl" w14:blurRad="50800" w14:dist="19050" w14:dir="2700000">
              <w14:srgbClr w14:val="000000">
                <w14:alpha w14:val="60000"/>
              </w14:srgbClr>
            </w14:shadow>
          </w:rPr>
          <w:delText>043201190030</w:delText>
        </w:r>
      </w:del>
      <w:del w:id="23" w:date="2021-01-30T16:03:45Z" w:author="axel adigo">
        <w:r>
          <w:rPr>
            <w:rStyle w:val="Aucun"/>
            <w:sz w:val="20"/>
            <w:szCs w:val="20"/>
            <w:rtl w:val="0"/>
            <w:lang w:val="fr-FR"/>
            <w14:shadow w14:sx="100000" w14:sy="100000" w14:kx="0" w14:ky="0" w14:algn="tl" w14:blurRad="50800" w14:dist="19050" w14:dir="2700000">
              <w14:srgbClr w14:val="000000">
                <w14:alpha w14:val="60000"/>
              </w14:srgbClr>
            </w14:shadow>
          </w:rPr>
          <w:delText>{impactedAccount.</w:delText>
        </w:r>
      </w:del>
      <w:del w:id="24" w:date="2021-01-30T16:03:45Z" w:author="axel adigo">
        <w:r>
          <w:rPr>
            <w:rStyle w:val="Aucun"/>
            <w:sz w:val="20"/>
            <w:szCs w:val="20"/>
            <w:rtl w:val="0"/>
            <w:lang w:val="fr-FR"/>
            <w14:shadow w14:sx="100000" w14:sy="100000" w14:kx="0" w14:ky="0" w14:algn="tl" w14:blurRad="50800" w14:dist="19050" w14:dir="2700000">
              <w14:srgbClr w14:val="000000">
                <w14:alpha w14:val="60000"/>
              </w14:srgbClr>
            </w14:shadow>
          </w:rPr>
          <w:delText>bankNamereference}</w:delText>
        </w:r>
      </w:del>
    </w:p>
    <w:p>
      <w:pPr>
        <w:pStyle w:val="Corps A"/>
        <w:spacing w:after="0" w:line="240" w:lineRule="auto"/>
        <w:ind w:left="142" w:firstLine="0"/>
        <w:rPr>
          <w:del w:id="25" w:date="2021-01-30T16:03:45Z" w:author="axel adigo"/>
          <w:rStyle w:val="Aucun"/>
          <w:sz w:val="20"/>
          <w:szCs w:val="20"/>
          <w:lang w:val="en-US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</w:rPr>
      </w:pPr>
      <w:del w:id="26" w:date="2021-01-30T16:03:45Z" w:author="axel adigo">
        <w:r>
          <w:rPr>
            <w:rStyle w:val="Aucun"/>
            <w:sz w:val="20"/>
            <w:szCs w:val="20"/>
            <w:rtl w:val="0"/>
            <w:lang w:val="en-US"/>
            <w14:shadow w14:sx="100000" w14:sy="100000" w14:kx="0" w14:ky="0" w14:algn="tl" w14:blurRad="50800" w14:dist="19050" w14:dir="2700000">
              <w14:srgbClr w14:val="000000">
                <w14:alpha w14:val="60000"/>
              </w14:srgbClr>
            </w14:shadow>
          </w:rPr>
          <w:delText xml:space="preserve">            </w:delText>
        </w:r>
      </w:del>
      <w:del w:id="27" w:date="2021-01-30T16:03:45Z" w:author="axel adigo">
        <w:r>
          <w:rPr>
            <w:rStyle w:val="Aucun"/>
            <w:sz w:val="20"/>
            <w:szCs w:val="20"/>
            <w:rtl w:val="0"/>
            <w:lang w:val="en-US"/>
            <w14:shadow w14:sx="100000" w14:sy="100000" w14:kx="0" w14:ky="0" w14:algn="tl" w14:blurRad="50800" w14:dist="19050" w14:dir="2700000">
              <w14:srgbClr w14:val="000000">
                <w14:alpha w14:val="60000"/>
              </w14:srgbClr>
            </w14:shadow>
          </w:rPr>
          <w:delText xml:space="preserve">              </w:delText>
        </w:r>
      </w:del>
      <w:del w:id="28" w:date="2021-01-30T16:03:45Z" w:author="axel adigo">
        <w:r>
          <w:rPr>
            <w:rStyle w:val="Aucun"/>
            <w:sz w:val="20"/>
            <w:szCs w:val="20"/>
            <w:u w:val="single"/>
            <w:rtl w:val="0"/>
            <w:lang w:val="en-US"/>
            <w14:shadow w14:sx="100000" w14:sy="100000" w14:kx="0" w14:ky="0" w14:algn="tl" w14:blurRad="50800" w14:dist="19050" w14:dir="2700000">
              <w14:srgbClr w14:val="000000">
                <w14:alpha w14:val="60000"/>
              </w14:srgbClr>
            </w14:shadow>
          </w:rPr>
          <w:delText>SWIFT Code</w:delText>
        </w:r>
      </w:del>
      <w:del w:id="29" w:date="2021-01-30T16:03:45Z" w:author="axel adigo">
        <w:r>
          <w:rPr>
            <w:rStyle w:val="Aucun"/>
            <w:sz w:val="20"/>
            <w:szCs w:val="20"/>
            <w:rtl w:val="0"/>
            <w:lang w:val="en-US"/>
            <w14:shadow w14:sx="100000" w14:sy="100000" w14:kx="0" w14:ky="0" w14:algn="tl" w14:blurRad="50800" w14:dist="19050" w14:dir="2700000">
              <w14:srgbClr w14:val="000000">
                <w14:alpha w14:val="60000"/>
              </w14:srgbClr>
            </w14:shadow>
          </w:rPr>
          <w:delText xml:space="preserve">: </w:delText>
        </w:r>
      </w:del>
      <w:del w:id="30" w:date="2021-01-30T16:03:45Z" w:author="axel adigo">
        <w:r>
          <w:rPr>
            <w:rStyle w:val="Aucun"/>
            <w:sz w:val="20"/>
            <w:szCs w:val="20"/>
            <w:rtl w:val="0"/>
            <w:lang w:val="en-US"/>
            <w14:shadow w14:sx="100000" w14:sy="100000" w14:kx="0" w14:ky="0" w14:algn="tl" w14:blurRad="50800" w14:dist="19050" w14:dir="2700000">
              <w14:srgbClr w14:val="000000">
                <w14:alpha w14:val="60000"/>
              </w14:srgbClr>
            </w14:shadow>
          </w:rPr>
          <w:delText>ATTGTGTGXXX</w:delText>
        </w:r>
      </w:del>
      <w:del w:id="31" w:date="2021-01-30T16:03:45Z" w:author="axel adigo">
        <w:r>
          <w:rPr>
            <w:rStyle w:val="Aucun"/>
            <w:sz w:val="20"/>
            <w:szCs w:val="20"/>
            <w:rtl w:val="0"/>
            <w:lang w:val="fr-FR"/>
            <w14:shadow w14:sx="100000" w14:sy="100000" w14:kx="0" w14:ky="0" w14:algn="tl" w14:blurRad="50800" w14:dist="19050" w14:dir="2700000">
              <w14:srgbClr w14:val="000000">
                <w14:alpha w14:val="60000"/>
              </w14:srgbClr>
            </w14:shadow>
          </w:rPr>
          <w:delText>{impactedAccount.</w:delText>
        </w:r>
      </w:del>
      <w:del w:id="32" w:date="2021-01-30T16:03:45Z" w:author="axel adigo">
        <w:r>
          <w:rPr>
            <w:rStyle w:val="Aucun"/>
            <w:sz w:val="20"/>
            <w:szCs w:val="20"/>
            <w:rtl w:val="0"/>
            <w:lang w:val="fr-FR"/>
            <w14:shadow w14:sx="100000" w14:sy="100000" w14:kx="0" w14:ky="0" w14:algn="tl" w14:blurRad="50800" w14:dist="19050" w14:dir="2700000">
              <w14:srgbClr w14:val="000000">
                <w14:alpha w14:val="60000"/>
              </w14:srgbClr>
            </w14:shadow>
          </w:rPr>
          <w:delText>bankNameswiftCode}</w:delText>
        </w:r>
      </w:del>
    </w:p>
    <w:p>
      <w:pPr>
        <w:pStyle w:val="Corps A"/>
        <w:spacing w:after="0" w:line="240" w:lineRule="auto"/>
        <w:ind w:left="142" w:firstLine="0"/>
        <w:rPr>
          <w:del w:id="33" w:date="2021-01-30T16:03:45Z" w:author="axel adigo"/>
          <w:rStyle w:val="Aucun"/>
          <w:sz w:val="20"/>
          <w:szCs w:val="20"/>
          <w:lang w:val="en-US"/>
          <w14:shadow w14:sx="100000" w14:sy="100000" w14:kx="0" w14:ky="0" w14:algn="tl" w14:blurRad="50800" w14:dist="19050" w14:dir="2700000">
            <w14:srgbClr w14:val="000000">
              <w14:alpha w14:val="60000"/>
            </w14:srgbClr>
          </w14:shadow>
        </w:rPr>
      </w:pPr>
      <w:del w:id="34" w:date="2021-01-30T16:03:45Z" w:author="axel adigo">
        <w:r>
          <w:rPr>
            <w:rStyle w:val="Aucun"/>
            <w:sz w:val="20"/>
            <w:szCs w:val="20"/>
            <w:rtl w:val="0"/>
            <w:lang w:val="en-US"/>
            <w14:shadow w14:sx="100000" w14:sy="100000" w14:kx="0" w14:ky="0" w14:algn="tl" w14:blurRad="50800" w14:dist="19050" w14:dir="2700000">
              <w14:srgbClr w14:val="000000">
                <w14:alpha w14:val="60000"/>
              </w14:srgbClr>
            </w14:shadow>
          </w:rPr>
          <w:delText xml:space="preserve">            </w:delText>
        </w:r>
      </w:del>
      <w:del w:id="35" w:date="2021-01-30T16:03:45Z" w:author="axel adigo">
        <w:r>
          <w:rPr>
            <w:rStyle w:val="Aucun"/>
            <w:sz w:val="20"/>
            <w:szCs w:val="20"/>
            <w:rtl w:val="0"/>
            <w:lang w:val="en-US"/>
            <w14:shadow w14:sx="100000" w14:sy="100000" w14:kx="0" w14:ky="0" w14:algn="tl" w14:blurRad="50800" w14:dist="19050" w14:dir="2700000">
              <w14:srgbClr w14:val="000000">
                <w14:alpha w14:val="60000"/>
              </w14:srgbClr>
            </w14:shadow>
          </w:rPr>
          <w:delText xml:space="preserve">              </w:delText>
        </w:r>
      </w:del>
      <w:del w:id="36" w:date="2021-01-30T16:03:45Z" w:author="axel adigo">
        <w:r>
          <w:rPr>
            <w:rStyle w:val="Aucun"/>
            <w:sz w:val="20"/>
            <w:szCs w:val="20"/>
            <w:u w:val="single"/>
            <w:rtl w:val="0"/>
            <w:lang w:val="en-US"/>
            <w14:shadow w14:sx="100000" w14:sy="100000" w14:kx="0" w14:ky="0" w14:algn="tl" w14:blurRad="50800" w14:dist="19050" w14:dir="2700000">
              <w14:srgbClr w14:val="000000">
                <w14:alpha w14:val="60000"/>
              </w14:srgbClr>
            </w14:shadow>
          </w:rPr>
          <w:delText>RIB</w:delText>
        </w:r>
      </w:del>
      <w:del w:id="37" w:date="2021-01-30T16:03:45Z" w:author="axel adigo">
        <w:r>
          <w:rPr>
            <w:rStyle w:val="Aucun"/>
            <w:sz w:val="20"/>
            <w:szCs w:val="20"/>
            <w:rtl w:val="0"/>
            <w:lang w:val="en-US"/>
            <w14:shadow w14:sx="100000" w14:sy="100000" w14:kx="0" w14:ky="0" w14:algn="tl" w14:blurRad="50800" w14:dist="19050" w14:dir="2700000">
              <w14:srgbClr w14:val="000000">
                <w14:alpha w14:val="60000"/>
              </w14:srgbClr>
            </w14:shadow>
          </w:rPr>
          <w:delText xml:space="preserve">: </w:delText>
        </w:r>
      </w:del>
      <w:del w:id="38" w:date="2021-01-30T16:03:45Z" w:author="axel adigo">
        <w:r>
          <w:rPr>
            <w:rStyle w:val="Aucun"/>
            <w:sz w:val="20"/>
            <w:szCs w:val="20"/>
            <w:rtl w:val="0"/>
            <w:lang w:val="en-US"/>
            <w14:shadow w14:sx="100000" w14:sy="100000" w14:kx="0" w14:ky="0" w14:algn="tl" w14:blurRad="50800" w14:dist="19050" w14:dir="2700000">
              <w14:srgbClr w14:val="000000">
                <w14:alpha w14:val="60000"/>
              </w14:srgbClr>
            </w14:shadow>
          </w:rPr>
          <w:delText>14</w:delText>
        </w:r>
      </w:del>
      <w:del w:id="39" w:date="2021-01-30T16:03:45Z" w:author="axel adigo">
        <w:r>
          <w:rPr>
            <w:rStyle w:val="Aucun"/>
            <w:sz w:val="20"/>
            <w:szCs w:val="20"/>
            <w:rtl w:val="0"/>
            <w:lang w:val="fr-FR"/>
            <w14:shadow w14:sx="100000" w14:sy="100000" w14:kx="0" w14:ky="0" w14:algn="tl" w14:blurRad="50800" w14:dist="19050" w14:dir="2700000">
              <w14:srgbClr w14:val="000000">
                <w14:alpha w14:val="60000"/>
              </w14:srgbClr>
            </w14:shadow>
          </w:rPr>
          <w:delText>{impactedAccount.</w:delText>
        </w:r>
      </w:del>
      <w:del w:id="40" w:date="2021-01-30T16:03:45Z" w:author="axel adigo">
        <w:r>
          <w:rPr>
            <w:rStyle w:val="Aucun"/>
            <w:sz w:val="20"/>
            <w:szCs w:val="20"/>
            <w:rtl w:val="0"/>
            <w:lang w:val="fr-FR"/>
            <w14:shadow w14:sx="100000" w14:sy="100000" w14:kx="0" w14:ky="0" w14:algn="tl" w14:blurRad="50800" w14:dist="19050" w14:dir="2700000">
              <w14:srgbClr w14:val="000000">
                <w14:alpha w14:val="60000"/>
              </w14:srgbClr>
            </w14:shadow>
          </w:rPr>
          <w:delText>bankNamerib}</w:delText>
        </w:r>
      </w:del>
    </w:p>
    <w:p>
      <w:pPr>
        <w:pStyle w:val="Corps A"/>
        <w:spacing w:after="0" w:line="240" w:lineRule="auto"/>
        <w:ind w:left="142" w:firstLine="0"/>
        <w:sectPr>
          <w:type w:val="continuous"/>
          <w:pgSz w:w="11900" w:h="16840" w:orient="portrait"/>
          <w:pgMar w:top="1440" w:right="567" w:bottom="1276" w:left="737" w:header="142" w:footer="516"/>
          <w:cols w:space="708" w:num="2" w:equalWidth="1"/>
          <w:bidi w:val="0"/>
        </w:sectPr>
      </w:pPr>
      <w:del w:id="41" w:date="2021-01-30T16:03:45Z" w:author="axel adigo">
        <w:r>
          <w:rPr>
            <w:rStyle w:val="Aucun"/>
            <w:sz w:val="20"/>
            <w:szCs w:val="20"/>
            <w:rtl w:val="0"/>
            <w:lang w:val="en-US"/>
            <w14:shadow w14:sx="100000" w14:sy="100000" w14:kx="0" w14:ky="0" w14:algn="tl" w14:blurRad="50800" w14:dist="19050" w14:dir="2700000">
              <w14:srgbClr w14:val="000000">
                <w14:alpha w14:val="60000"/>
              </w14:srgbClr>
            </w14:shadow>
          </w:rPr>
          <w:delText xml:space="preserve">            </w:delText>
        </w:r>
      </w:del>
      <w:del w:id="42" w:date="2021-01-30T16:03:45Z" w:author="axel adigo">
        <w:r>
          <w:rPr>
            <w:rStyle w:val="Aucun"/>
            <w:sz w:val="20"/>
            <w:szCs w:val="20"/>
            <w:rtl w:val="0"/>
            <w:lang w:val="en-US"/>
            <w14:shadow w14:sx="100000" w14:sy="100000" w14:kx="0" w14:ky="0" w14:algn="tl" w14:blurRad="50800" w14:dist="19050" w14:dir="2700000">
              <w14:srgbClr w14:val="000000">
                <w14:alpha w14:val="60000"/>
              </w14:srgbClr>
            </w14:shadow>
          </w:rPr>
          <w:delText xml:space="preserve">              </w:delText>
        </w:r>
      </w:del>
      <w:del w:id="43" w:date="2021-01-30T16:03:45Z" w:author="axel adigo">
        <w:r>
          <w:rPr>
            <w:rStyle w:val="Aucun"/>
            <w:sz w:val="20"/>
            <w:szCs w:val="20"/>
            <w:u w:val="single"/>
            <w:rtl w:val="0"/>
            <w:lang w:val="en-US"/>
            <w14:shadow w14:sx="100000" w14:sy="100000" w14:kx="0" w14:ky="0" w14:algn="tl" w14:blurRad="50800" w14:dist="19050" w14:dir="2700000">
              <w14:srgbClr w14:val="000000">
                <w14:alpha w14:val="60000"/>
              </w14:srgbClr>
            </w14:shadow>
          </w:rPr>
          <w:delText>IBAN</w:delText>
        </w:r>
      </w:del>
      <w:del w:id="44" w:date="2021-01-30T16:03:45Z" w:author="axel adigo">
        <w:r>
          <w:rPr>
            <w:rStyle w:val="Aucun"/>
            <w:sz w:val="20"/>
            <w:szCs w:val="20"/>
            <w:rtl w:val="0"/>
            <w:lang w:val="en-US"/>
            <w14:shadow w14:sx="100000" w14:sy="100000" w14:kx="0" w14:ky="0" w14:algn="tl" w14:blurRad="50800" w14:dist="19050" w14:dir="2700000">
              <w14:srgbClr w14:val="000000">
                <w14:alpha w14:val="60000"/>
              </w14:srgbClr>
            </w14:shadow>
          </w:rPr>
          <w:delText xml:space="preserve">: </w:delText>
        </w:r>
      </w:del>
      <w:del w:id="45" w:date="2021-01-30T16:03:45Z" w:author="axel adigo">
        <w:r>
          <w:rPr>
            <w:rStyle w:val="Aucun"/>
            <w:sz w:val="20"/>
            <w:szCs w:val="20"/>
            <w:rtl w:val="0"/>
            <w:lang w:val="en-US"/>
            <w14:shadow w14:sx="100000" w14:sy="100000" w14:kx="0" w14:ky="0" w14:algn="tl" w14:blurRad="50800" w14:dist="19050" w14:dir="2700000">
              <w14:srgbClr w14:val="000000">
                <w14:alpha w14:val="60000"/>
              </w14:srgbClr>
            </w14:shadow>
          </w:rPr>
          <w:delText>TG53 TG13 8010 1004 3201 1900 3014</w:delText>
        </w:r>
      </w:del>
      <w:del w:id="46" w:date="2021-01-30T16:03:45Z" w:author="axel adigo">
        <w:r>
          <w:rPr>
            <w:rStyle w:val="Aucun"/>
            <w:sz w:val="20"/>
            <w:szCs w:val="20"/>
            <w:rtl w:val="0"/>
            <w:lang w:val="en-US"/>
            <w14:shadow w14:sx="100000" w14:sy="100000" w14:kx="0" w14:ky="0" w14:algn="tl" w14:blurRad="50800" w14:dist="19050" w14:dir="2700000">
              <w14:srgbClr w14:val="000000">
                <w14:alpha w14:val="60000"/>
              </w14:srgbClr>
            </w14:shadow>
          </w:rPr>
          <w:delText>{impactedAccount.</w:delText>
        </w:r>
      </w:del>
      <w:del w:id="47" w:date="2021-01-30T16:03:45Z" w:author="axel adigo">
        <w:r>
          <w:rPr>
            <w:rStyle w:val="Aucun"/>
            <w:sz w:val="20"/>
            <w:szCs w:val="20"/>
            <w:rtl w:val="0"/>
            <w:lang w:val="en-US"/>
            <w14:shadow w14:sx="100000" w14:sy="100000" w14:kx="0" w14:ky="0" w14:algn="tl" w14:blurRad="50800" w14:dist="19050" w14:dir="2700000">
              <w14:srgbClr w14:val="000000">
                <w14:alpha w14:val="60000"/>
              </w14:srgbClr>
            </w14:shadow>
          </w:rPr>
          <w:delText>bankNameiban}</w:delText>
        </w:r>
      </w:del>
    </w:p>
    <w:p>
      <w:pPr>
        <w:pStyle w:val="Corps A"/>
        <w:spacing w:after="0"/>
        <w:ind w:right="537"/>
        <w:sectPr>
          <w:type w:val="continuous"/>
          <w:pgSz w:w="11900" w:h="16840" w:orient="portrait"/>
          <w:pgMar w:top="1440" w:right="567" w:bottom="1276" w:left="737" w:header="142" w:footer="516"/>
          <w:bidi w:val="0"/>
        </w:sectPr>
      </w:pPr>
    </w:p>
    <w:p>
      <w:pPr>
        <w:pStyle w:val="Corps A"/>
        <w:spacing w:after="0"/>
        <w:ind w:right="537"/>
        <w:rPr>
          <w:del w:id="48" w:date="2021-01-30T16:02:59Z" w:author="axel adigo"/>
          <w:rStyle w:val="Aucun A"/>
          <w:b w:val="1"/>
          <w:bCs w:val="1"/>
          <w:lang w:val="en-US"/>
        </w:rPr>
      </w:pPr>
    </w:p>
    <w:p>
      <w:pPr>
        <w:pStyle w:val="Corps A"/>
        <w:spacing w:after="0"/>
        <w:ind w:right="254"/>
        <w:jc w:val="center"/>
        <w:rPr>
          <w:del w:id="49" w:date="2021-01-30T16:02:59Z" w:author="axel adigo"/>
          <w:rStyle w:val="Aucun A"/>
          <w:b w:val="1"/>
          <w:bCs w:val="1"/>
          <w:lang w:val="en-US"/>
        </w:rPr>
      </w:pPr>
    </w:p>
    <w:p>
      <w:pPr>
        <w:pStyle w:val="Corps A"/>
        <w:spacing w:after="0"/>
        <w:ind w:right="254"/>
        <w:jc w:val="center"/>
        <w:rPr>
          <w:del w:id="50" w:date="2021-01-30T16:02:59Z" w:author="axel adigo"/>
          <w:rStyle w:val="Aucun A"/>
          <w:b w:val="1"/>
          <w:bCs w:val="1"/>
          <w:lang w:val="en-US"/>
        </w:rPr>
      </w:pPr>
    </w:p>
    <w:p>
      <w:pPr>
        <w:pStyle w:val="Corps A"/>
        <w:tabs>
          <w:tab w:val="left" w:pos="9923"/>
        </w:tabs>
        <w:spacing w:after="0"/>
        <w:ind w:left="284" w:right="254" w:firstLine="0"/>
        <w:jc w:val="center"/>
        <w:rPr>
          <w:rStyle w:val="Aucun"/>
          <w:rFonts w:ascii="Calibri" w:cs="Calibri" w:hAnsi="Calibri" w:eastAsia="Calibri"/>
          <w:b w:val="1"/>
          <w:bCs w:val="1"/>
          <w:caps w:val="1"/>
          <w:outline w:val="0"/>
          <w:color w:val="111111"/>
          <w:u w:color="111111"/>
          <w:lang w:val="en-US"/>
          <w14:textFill>
            <w14:solidFill>
              <w14:srgbClr w14:val="111111"/>
            </w14:solidFill>
          </w14:textFill>
        </w:rPr>
      </w:pPr>
      <w:r>
        <w:rPr>
          <w:rStyle w:val="Aucun"/>
          <w:rFonts w:ascii="Calibri" w:cs="Calibri" w:hAnsi="Calibri" w:eastAsia="Calibri"/>
          <w:b w:val="1"/>
          <w:bCs w:val="1"/>
          <w:outline w:val="0"/>
          <w:color w:val="111111"/>
          <w:u w:color="111111"/>
          <w:rtl w:val="0"/>
          <w:lang w:val="en-US"/>
          <w14:textFill>
            <w14:solidFill>
              <w14:srgbClr w14:val="111111"/>
            </w14:solidFill>
          </w14:textFill>
        </w:rPr>
        <w:t>MASTER                                                                                                                                                                         Manager</w:t>
      </w:r>
    </w:p>
    <w:p>
      <w:pPr>
        <w:pStyle w:val="Corps A"/>
        <w:tabs>
          <w:tab w:val="left" w:pos="9781"/>
          <w:tab w:val="left" w:pos="10065"/>
        </w:tabs>
        <w:spacing w:after="0"/>
        <w:ind w:left="284" w:right="254" w:firstLine="0"/>
        <w:jc w:val="right"/>
        <w:rPr>
          <w:rStyle w:val="Aucun"/>
          <w:rFonts w:ascii="Calibri" w:cs="Calibri" w:hAnsi="Calibri" w:eastAsia="Calibri"/>
          <w:b w:val="1"/>
          <w:bCs w:val="1"/>
          <w:caps w:val="1"/>
          <w:outline w:val="0"/>
          <w:color w:val="111111"/>
          <w:u w:color="111111"/>
          <w:lang w:val="en-US"/>
          <w14:textFill>
            <w14:solidFill>
              <w14:srgbClr w14:val="111111"/>
            </w14:solidFill>
          </w14:textFill>
        </w:rPr>
      </w:pPr>
      <w:r>
        <w:rPr>
          <w:rStyle w:val="Aucun"/>
          <w:rFonts w:ascii="Calibri" w:cs="Calibri" w:hAnsi="Calibri" w:eastAsia="Calibri"/>
          <w:b w:val="1"/>
          <w:bCs w:val="1"/>
          <w:caps w:val="1"/>
          <w:outline w:val="0"/>
          <w:color w:val="111111"/>
          <w:u w:color="111111"/>
          <w:rtl w:val="0"/>
          <w:lang w:val="en-US"/>
          <w14:textFill>
            <w14:solidFill>
              <w14:srgbClr w14:val="111111"/>
            </w14:solidFill>
          </w14:textFill>
        </w:rPr>
        <w:t xml:space="preserve">                                                                                                                                                  </w:t>
      </w:r>
      <w:del w:id="51" w:date="2021-01-30T16:02:55Z" w:author="axel adigo">
        <w:r>
          <w:rPr>
            <w:rStyle w:val="Aucun"/>
            <w:rFonts w:ascii="Calibri" w:cs="Calibri" w:hAnsi="Calibri" w:eastAsia="Calibri"/>
            <w:b w:val="1"/>
            <w:bCs w:val="1"/>
            <w:caps w:val="1"/>
            <w:outline w:val="0"/>
            <w:color w:val="111111"/>
            <w:u w:color="111111"/>
            <w:rtl w:val="0"/>
            <w:lang w:val="en-US"/>
            <w14:textFill>
              <w14:solidFill>
                <w14:srgbClr w14:val="111111"/>
              </w14:solidFill>
            </w14:textFill>
          </w:rPr>
          <w:delText xml:space="preserve">             sylvain</w:delText>
        </w:r>
      </w:del>
      <w:del w:id="52" w:date="2021-01-30T16:02:55Z" w:author="axel adigo">
        <w:r>
          <w:rPr>
            <w:rStyle w:val="Aucun"/>
            <w:rFonts w:ascii="Calibri" w:cs="Calibri" w:hAnsi="Calibri" w:eastAsia="Calibri"/>
            <w:b w:val="1"/>
            <w:bCs w:val="1"/>
            <w:outline w:val="0"/>
            <w:color w:val="111111"/>
            <w:u w:color="111111"/>
            <w:rtl w:val="0"/>
            <w:lang w:val="en-US"/>
            <w14:textFill>
              <w14:solidFill>
                <w14:srgbClr w14:val="111111"/>
              </w14:solidFill>
            </w14:textFill>
          </w:rPr>
          <w:delText xml:space="preserve"> A. AYAYI</w:delText>
        </w:r>
      </w:del>
      <w:r>
        <w:rPr>
          <w:rStyle w:val="Aucun"/>
          <w:rFonts w:ascii="Calibri" w:cs="Calibri" w:hAnsi="Calibri" w:eastAsia="Calibri"/>
          <w:b w:val="1"/>
          <w:bCs w:val="1"/>
          <w:outline w:val="0"/>
          <w:color w:val="111111"/>
          <w:u w:color="111111"/>
          <w:rtl w:val="0"/>
          <w:lang w:val="en-US"/>
          <w14:textFill>
            <w14:solidFill>
              <w14:srgbClr w14:val="111111"/>
            </w14:solidFill>
          </w14:textFill>
        </w:rPr>
        <w:t>{ourSignatory}</w:t>
      </w:r>
    </w:p>
    <w:p>
      <w:pPr>
        <w:pStyle w:val="Corps A"/>
        <w:tabs>
          <w:tab w:val="left" w:pos="4185"/>
        </w:tabs>
        <w:spacing w:after="0"/>
        <w:rPr>
          <w:rStyle w:val="Aucun A"/>
          <w:b w:val="1"/>
          <w:bCs w:val="1"/>
        </w:rPr>
      </w:pPr>
    </w:p>
    <w:p>
      <w:pPr>
        <w:pStyle w:val="Corps A"/>
        <w:spacing w:after="0"/>
        <w:ind w:right="254"/>
      </w:pPr>
      <w:r>
        <w:rPr>
          <w:rStyle w:val="Aucun"/>
          <w:rFonts w:ascii="Calibri" w:cs="Calibri" w:hAnsi="Calibri" w:eastAsia="Calibri"/>
          <w:b w:val="1"/>
          <w:bCs w:val="1"/>
          <w:rtl w:val="0"/>
          <w:lang w:val="en-US"/>
        </w:rPr>
        <w:t xml:space="preserve">                         </w:t>
      </w:r>
    </w:p>
    <w:sectPr>
      <w:type w:val="continuous"/>
      <w:pgSz w:w="11900" w:h="16840" w:orient="portrait"/>
      <w:pgMar w:top="1440" w:right="567" w:bottom="1276" w:left="737" w:header="142" w:footer="516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center"/>
    </w:pPr>
    <w:r>
      <w:rPr>
        <w:rStyle w:val="Aucun A"/>
      </w:rPr>
      <w:drawing>
        <wp:inline distT="0" distB="0" distL="0" distR="0">
          <wp:extent cx="6419216" cy="688341"/>
          <wp:effectExtent l="0" t="0" r="0" b="0"/>
          <wp:docPr id="1073741826" name="officeArt object" descr="Igor:recup bureau:Mandev:AVINATO:2018:PIED AVINATO-01-0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Igor:recup bureau:Mandev:AVINATO:2018:PIED AVINATO-01-01.jpg" descr="Igor:recup bureau:Mandev:AVINATO:2018:PIED AVINATO-01-01.jp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19216" cy="688341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jc w:val="center"/>
    </w:pPr>
    <w:r>
      <w:rPr>
        <w:rStyle w:val="Aucun A"/>
      </w:rPr>
      <w:drawing>
        <wp:inline distT="0" distB="0" distL="0" distR="0">
          <wp:extent cx="6726555" cy="1303655"/>
          <wp:effectExtent l="0" t="0" r="0" b="0"/>
          <wp:docPr id="1073741825" name="officeArt object" descr="Igor:recup bureau:Mandev:AVINATO:2018:TETE AVINATO-01-01-0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gor:recup bureau:Mandev:AVINATO:2018:TETE AVINATO-01-01-01.jpg" descr="Igor:recup bureau:Mandev:AVINATO:2018:TETE AVINATO-01-01-01.jp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26555" cy="130365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trackRevisions/>
  <w:defaultTabStop w:val="708"/>
  <w:autoHyphenation w:val="1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13"/>
        <w:tab w:val="right" w:pos="902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  <w14:textFill>
        <w14:solidFill>
          <w14:srgbClr w14:val="000000"/>
        </w14:solidFill>
      </w14:textFill>
    </w:rPr>
  </w:style>
  <w:style w:type="character" w:styleId="Aucun">
    <w:name w:val="Aucun"/>
  </w:style>
  <w:style w:type="character" w:styleId="Aucun A">
    <w:name w:val="Aucun A"/>
    <w:basedOn w:val="Aucun"/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513"/>
        <w:tab w:val="right" w:pos="902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  <w14:textFill>
        <w14:solidFill>
          <w14:srgbClr w14:val="000000"/>
        </w14:solidFill>
      </w14:textFill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s A">
    <w:name w:val="Corps A"/>
    <w:next w:val="Corps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  <w14:textFill>
        <w14:solidFill>
          <w14:srgbClr w14:val="000000"/>
        </w14:solidFill>
      </w14:textFill>
    </w:rPr>
  </w:style>
  <w:style w:type="paragraph" w:styleId="Corps B">
    <w:name w:val="Corps B"/>
    <w:next w:val="Corps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Par défaut">
    <w:name w:val="Par défaut"/>
    <w:next w:val="Par défau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Corps C">
    <w:name w:val="Corps C"/>
    <w:next w:val="Corps C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Corps C A">
    <w:name w:val="Corps C A"/>
    <w:next w:val="Corps C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14:textFill>
        <w14:solidFill>
          <w14:srgbClr w14:val="000000"/>
        </w14:solidFill>
      </w14:textFill>
    </w:rPr>
  </w:style>
  <w:style w:type="paragraph" w:styleId="Corps C A A">
    <w:name w:val="Corps C A A"/>
    <w:next w:val="Corps C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14:textFill>
        <w14:solidFill>
          <w14:srgbClr w14:val="000000"/>
        </w14:solidFill>
      </w14:textFill>
    </w:rPr>
  </w:style>
  <w:style w:type="paragraph" w:styleId="Corps C A A A">
    <w:name w:val="Corps C A A A"/>
    <w:next w:val="Corps C A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14:textFill>
        <w14:solidFill>
          <w14:srgbClr w14:val="000000"/>
        </w14:solidFill>
      </w14:textFill>
    </w:rPr>
  </w:style>
  <w:style w:type="paragraph" w:styleId="Corps C A A A A">
    <w:name w:val="Corps C A A A A"/>
    <w:next w:val="Corps C A A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14:textFill>
        <w14:solidFill>
          <w14:srgbClr w14:val="000000"/>
        </w14:solidFill>
      </w14:textFill>
    </w:rPr>
  </w:style>
  <w:style w:type="paragraph" w:styleId="Corps C A A A A A">
    <w:name w:val="Corps C A A A A A"/>
    <w:next w:val="Corps C A A A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jpeg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